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65A8C" w14:textId="77777777" w:rsidR="00D96D82" w:rsidRDefault="00C135C8">
      <w:pPr>
        <w:pStyle w:val="Title"/>
      </w:pPr>
      <w:r>
        <w:t xml:space="preserve">Introduction to the </w:t>
      </w:r>
      <w:proofErr w:type="spellStart"/>
      <w:r>
        <w:t>mondate</w:t>
      </w:r>
      <w:proofErr w:type="spellEnd"/>
      <w:r>
        <w:t xml:space="preserve"> Package</w:t>
      </w:r>
    </w:p>
    <w:p w14:paraId="00465A8D" w14:textId="77777777" w:rsidR="00D96D82" w:rsidRDefault="00C135C8">
      <w:pPr>
        <w:pStyle w:val="Author"/>
      </w:pPr>
      <w:r>
        <w:t>Dan Murphy</w:t>
      </w:r>
    </w:p>
    <w:p w14:paraId="00465A8E" w14:textId="77777777" w:rsidR="00D96D82" w:rsidRDefault="00C135C8">
      <w:pPr>
        <w:pStyle w:val="Date"/>
      </w:pPr>
      <w:r>
        <w:t>2015-11-11</w:t>
      </w:r>
    </w:p>
    <w:p w14:paraId="00465A8F" w14:textId="1096334A" w:rsidR="00D96D82" w:rsidRDefault="00C135C8">
      <w:pPr>
        <w:pStyle w:val="FirstParagraph"/>
      </w:pPr>
      <w:bookmarkStart w:id="0" w:name="_GoBack"/>
      <w:bookmarkEnd w:id="0"/>
      <w:r>
        <w:t>Base R provides two broad classes for representing dates</w:t>
      </w:r>
      <w:ins w:id="1" w:author="michael flumian" w:date="2015-11-11T15:57:00Z">
        <w:r w:rsidR="00FB342D">
          <w:t>--</w:t>
        </w:r>
      </w:ins>
      <w:r>
        <w:t xml:space="preserve"> </w:t>
      </w:r>
      <w:proofErr w:type="spellStart"/>
      <w:r>
        <w:rPr>
          <w:rStyle w:val="VerbatimChar"/>
        </w:rPr>
        <w:t>POSIXt</w:t>
      </w:r>
      <w:proofErr w:type="spellEnd"/>
      <w:r>
        <w:t xml:space="preserve"> and </w:t>
      </w:r>
      <w:r>
        <w:rPr>
          <w:rStyle w:val="VerbatimChar"/>
        </w:rPr>
        <w:t>Date</w:t>
      </w:r>
      <w:r>
        <w:t xml:space="preserve">. Objects of these classes conform </w:t>
      </w:r>
      <w:ins w:id="2" w:author="michael flumian" w:date="2015-11-11T15:58:00Z">
        <w:r w:rsidR="00FB342D">
          <w:t>to</w:t>
        </w:r>
      </w:ins>
      <w:r>
        <w:t xml:space="preserve"> international standards</w:t>
      </w:r>
      <w:r>
        <w:rPr>
          <w:rStyle w:val="FootnoteReference"/>
        </w:rPr>
        <w:footnoteReference w:id="1"/>
      </w:r>
      <w:r>
        <w:t xml:space="preserve"> by marking a </w:t>
      </w:r>
      <w:ins w:id="3" w:author="michael flumian" w:date="2015-11-11T16:01:00Z">
        <w:r w:rsidR="00572C19">
          <w:t xml:space="preserve">calendar </w:t>
        </w:r>
      </w:ins>
      <w:r>
        <w:t>"day" with the instant of time that begins the day</w:t>
      </w:r>
      <w:ins w:id="4" w:author="michael flumian" w:date="2015-11-11T16:11:00Z">
        <w:r w:rsidR="00CB6F40">
          <w:t>;</w:t>
        </w:r>
      </w:ins>
      <w:ins w:id="5" w:author="michael flumian" w:date="2015-11-11T15:58:00Z">
        <w:r w:rsidR="00FB342D">
          <w:t xml:space="preserve"> i.e</w:t>
        </w:r>
      </w:ins>
      <w:ins w:id="6" w:author="michael flumian" w:date="2015-11-11T16:11:00Z">
        <w:r w:rsidR="00CB6F40">
          <w:t>.</w:t>
        </w:r>
      </w:ins>
      <w:ins w:id="7" w:author="michael flumian" w:date="2015-11-11T15:58:00Z">
        <w:r w:rsidR="00FB342D">
          <w:t>, 00.00</w:t>
        </w:r>
      </w:ins>
      <w:r>
        <w:t xml:space="preserve">. It is straightforward to calculate elapsed time in units of "days" using those objects. However, business-use cases </w:t>
      </w:r>
      <w:ins w:id="8" w:author="michael flumian" w:date="2015-11-11T16:01:00Z">
        <w:r w:rsidR="00572C19">
          <w:t xml:space="preserve">often </w:t>
        </w:r>
      </w:ins>
      <w:r>
        <w:t xml:space="preserve">express elapsed time in units of </w:t>
      </w:r>
      <w:ins w:id="9" w:author="michael flumian" w:date="2015-11-11T15:59:00Z">
        <w:r w:rsidR="00FB342D">
          <w:t xml:space="preserve">business </w:t>
        </w:r>
      </w:ins>
      <w:r>
        <w:t xml:space="preserve">"months" or "years" and the definition of "month" or "year" in units of </w:t>
      </w:r>
      <w:ins w:id="10" w:author="michael flumian" w:date="2015-11-11T16:12:00Z">
        <w:r w:rsidR="00CB6F40">
          <w:t xml:space="preserve">calendar </w:t>
        </w:r>
      </w:ins>
      <w:r>
        <w:t xml:space="preserve">"days" </w:t>
      </w:r>
      <w:ins w:id="11" w:author="michael flumian" w:date="2015-11-11T16:02:00Z">
        <w:r w:rsidR="00572C19">
          <w:t>does not</w:t>
        </w:r>
      </w:ins>
      <w:ins w:id="12" w:author="michael flumian" w:date="2015-11-11T16:00:00Z">
        <w:r w:rsidR="00FB342D">
          <w:t xml:space="preserve"> </w:t>
        </w:r>
      </w:ins>
      <w:ins w:id="13" w:author="Daniel" w:date="2015-11-11T23:22:00Z">
        <w:r w:rsidR="00AA7639">
          <w:t xml:space="preserve">unambiguously </w:t>
        </w:r>
      </w:ins>
      <w:ins w:id="14" w:author="michael flumian" w:date="2015-11-11T16:00:00Z">
        <w:r w:rsidR="00FB342D">
          <w:t>satisfy this business requirement</w:t>
        </w:r>
      </w:ins>
      <w:r>
        <w:t>.</w:t>
      </w:r>
      <w:r w:rsidR="009864B2">
        <w:rPr>
          <w:rStyle w:val="CommentReference"/>
        </w:rPr>
        <w:commentReference w:id="15"/>
      </w:r>
    </w:p>
    <w:p w14:paraId="00465A90" w14:textId="77777777" w:rsidR="00D96D82" w:rsidRDefault="00C135C8">
      <w:pPr>
        <w:pStyle w:val="BodyText"/>
      </w:pPr>
      <w:r>
        <w:t>The "</w:t>
      </w:r>
      <w:proofErr w:type="spellStart"/>
      <w:r>
        <w:t>mondate</w:t>
      </w:r>
      <w:proofErr w:type="spellEnd"/>
      <w:r>
        <w:t>" package adopts a different perspective. It is based on three principles:</w:t>
      </w:r>
    </w:p>
    <w:p w14:paraId="00465A91" w14:textId="5FFD62D7" w:rsidR="00D96D82" w:rsidRDefault="00C135C8">
      <w:pPr>
        <w:pStyle w:val="Compact"/>
        <w:numPr>
          <w:ilvl w:val="0"/>
          <w:numId w:val="3"/>
        </w:numPr>
      </w:pPr>
      <w:commentRangeStart w:id="16"/>
      <w:r>
        <w:t xml:space="preserve">A "month" is marked with the instant in time that </w:t>
      </w:r>
      <w:ins w:id="17" w:author="Daniel" w:date="2015-11-11T19:44:00Z">
        <w:r w:rsidR="009864B2">
          <w:t>separates that month from the following month.</w:t>
        </w:r>
      </w:ins>
      <w:del w:id="18" w:author="Daniel" w:date="2015-11-11T19:45:00Z">
        <w:r w:rsidDel="009864B2">
          <w:delText xml:space="preserve">"closes business" </w:delText>
        </w:r>
      </w:del>
      <w:ins w:id="19" w:author="michael flumian" w:date="2015-11-11T16:03:00Z">
        <w:del w:id="20" w:author="Daniel" w:date="2015-11-11T19:45:00Z">
          <w:r w:rsidR="0050309B" w:rsidDel="009864B2">
            <w:delText xml:space="preserve">for </w:delText>
          </w:r>
        </w:del>
      </w:ins>
      <w:del w:id="21" w:author="Daniel" w:date="2015-11-11T19:45:00Z">
        <w:r w:rsidDel="009864B2">
          <w:delText>that month.</w:delText>
        </w:r>
      </w:del>
      <w:ins w:id="22" w:author="michael flumian" w:date="2015-11-11T16:03:00Z">
        <w:del w:id="23" w:author="Daniel" w:date="2015-11-11T19:45:00Z">
          <w:r w:rsidR="0050309B" w:rsidDel="009864B2">
            <w:delText xml:space="preserve">  Which could be se</w:delText>
          </w:r>
        </w:del>
      </w:ins>
      <w:ins w:id="24" w:author="michael flumian" w:date="2015-11-11T16:04:00Z">
        <w:del w:id="25" w:author="Daniel" w:date="2015-11-11T19:45:00Z">
          <w:r w:rsidR="0050309B" w:rsidDel="009864B2">
            <w:delText>veral days or weeks after the end of the calendar month.</w:delText>
          </w:r>
        </w:del>
      </w:ins>
    </w:p>
    <w:p w14:paraId="00465A92" w14:textId="74D5D180" w:rsidR="00D96D82" w:rsidRDefault="00C135C8">
      <w:pPr>
        <w:pStyle w:val="Compact"/>
        <w:numPr>
          <w:ilvl w:val="0"/>
          <w:numId w:val="3"/>
        </w:numPr>
      </w:pPr>
      <w:r>
        <w:t xml:space="preserve">A "day" is marked with the instant in time that </w:t>
      </w:r>
      <w:del w:id="26" w:author="Daniel" w:date="2015-11-11T19:45:00Z">
        <w:r w:rsidDel="009864B2">
          <w:delText xml:space="preserve">"closes business" </w:delText>
        </w:r>
      </w:del>
      <w:ins w:id="27" w:author="michael flumian" w:date="2015-11-11T16:03:00Z">
        <w:del w:id="28" w:author="Daniel" w:date="2015-11-11T19:45:00Z">
          <w:r w:rsidR="0050309B" w:rsidDel="009864B2">
            <w:delText xml:space="preserve">for </w:delText>
          </w:r>
        </w:del>
      </w:ins>
      <w:del w:id="29" w:author="Daniel" w:date="2015-11-11T19:45:00Z">
        <w:r w:rsidDel="009864B2">
          <w:delText xml:space="preserve">that day </w:delText>
        </w:r>
        <w:commentRangeStart w:id="30"/>
        <w:r w:rsidDel="009864B2">
          <w:delText>and is represented by the portion of the month that has completed by the end of that day</w:delText>
        </w:r>
      </w:del>
      <w:commentRangeEnd w:id="30"/>
      <w:ins w:id="31" w:author="Daniel" w:date="2015-11-11T19:45:00Z">
        <w:r w:rsidR="009864B2">
          <w:t>separates that day from the following day</w:t>
        </w:r>
      </w:ins>
      <w:r w:rsidR="0050309B">
        <w:rPr>
          <w:rStyle w:val="CommentReference"/>
        </w:rPr>
        <w:commentReference w:id="30"/>
      </w:r>
      <w:r>
        <w:t>.</w:t>
      </w:r>
    </w:p>
    <w:p w14:paraId="00465A93" w14:textId="7E999733" w:rsidR="00D96D82" w:rsidRDefault="00C135C8">
      <w:pPr>
        <w:pStyle w:val="Compact"/>
        <w:numPr>
          <w:ilvl w:val="0"/>
          <w:numId w:val="3"/>
        </w:numPr>
      </w:pPr>
      <w:r>
        <w:t>A "year" equals twelve "months"</w:t>
      </w:r>
      <w:del w:id="32" w:author="Daniel" w:date="2015-11-11T19:46:00Z">
        <w:r w:rsidDel="009864B2">
          <w:delText>.</w:delText>
        </w:r>
      </w:del>
      <w:ins w:id="33" w:author="michael flumian" w:date="2015-11-11T16:05:00Z">
        <w:del w:id="34" w:author="Daniel" w:date="2015-11-11T19:46:00Z">
          <w:r w:rsidR="00EF3104" w:rsidDel="009864B2">
            <w:delText xml:space="preserve">  Which could be several mo</w:delText>
          </w:r>
        </w:del>
      </w:ins>
      <w:ins w:id="35" w:author="michael flumian" w:date="2015-11-11T16:06:00Z">
        <w:del w:id="36" w:author="Daniel" w:date="2015-11-11T19:46:00Z">
          <w:r w:rsidR="00EF3104" w:rsidDel="009864B2">
            <w:delText>nths after the end of the calendar month.</w:delText>
          </w:r>
          <w:commentRangeEnd w:id="16"/>
          <w:r w:rsidR="00EF3104" w:rsidDel="009864B2">
            <w:rPr>
              <w:rStyle w:val="CommentReference"/>
            </w:rPr>
            <w:commentReference w:id="16"/>
          </w:r>
        </w:del>
      </w:ins>
      <w:ins w:id="37" w:author="Daniel" w:date="2015-11-11T19:46:00Z">
        <w:r w:rsidR="009864B2">
          <w:t xml:space="preserve"> </w:t>
        </w:r>
        <w:r w:rsidR="009864B2" w:rsidRPr="009864B2">
          <w:rPr>
            <w:i/>
            <w:rPrChange w:id="38" w:author="Daniel" w:date="2015-11-11T19:46:00Z">
              <w:rPr/>
            </w:rPrChange>
          </w:rPr>
          <w:t>by definition.</w:t>
        </w:r>
      </w:ins>
    </w:p>
    <w:p w14:paraId="00465A94" w14:textId="528DEE5B" w:rsidR="00D96D82" w:rsidRDefault="00C135C8">
      <w:pPr>
        <w:pStyle w:val="FirstParagraph"/>
      </w:pPr>
      <w:proofErr w:type="spellStart"/>
      <w:proofErr w:type="gramStart"/>
      <w:r>
        <w:rPr>
          <w:rStyle w:val="VerbatimChar"/>
        </w:rPr>
        <w:t>mondate</w:t>
      </w:r>
      <w:proofErr w:type="spellEnd"/>
      <w:proofErr w:type="gramEnd"/>
      <w:r>
        <w:t xml:space="preserve"> objects constructed according to these principles make it straightforward to calculate elapsed time in units of </w:t>
      </w:r>
      <w:ins w:id="39" w:author="michael flumian" w:date="2015-11-11T16:07:00Z">
        <w:r w:rsidR="00034D16">
          <w:t xml:space="preserve">business </w:t>
        </w:r>
      </w:ins>
      <w:r>
        <w:t>"months" and "years."</w:t>
      </w:r>
      <w:r w:rsidR="009864B2">
        <w:rPr>
          <w:rStyle w:val="CommentReference"/>
        </w:rPr>
        <w:commentReference w:id="40"/>
      </w:r>
    </w:p>
    <w:p w14:paraId="00465A95" w14:textId="1E994274" w:rsidR="00D96D82" w:rsidRDefault="00C135C8">
      <w:pPr>
        <w:pStyle w:val="BodyText"/>
      </w:pPr>
      <w:r>
        <w:t xml:space="preserve">The purpose of this </w:t>
      </w:r>
      <w:r w:rsidR="00222C21">
        <w:t xml:space="preserve">paper </w:t>
      </w:r>
      <w:r>
        <w:t xml:space="preserve">is to </w:t>
      </w:r>
      <w:ins w:id="41" w:author="michael flumian" w:date="2015-11-11T16:12:00Z">
        <w:r w:rsidR="00141AB4">
          <w:t>demons</w:t>
        </w:r>
      </w:ins>
      <w:ins w:id="42" w:author="michael flumian" w:date="2015-11-11T16:13:00Z">
        <w:r w:rsidR="00141AB4">
          <w:t>trate</w:t>
        </w:r>
      </w:ins>
      <w:ins w:id="43" w:author="michael flumian" w:date="2015-11-11T16:12:00Z">
        <w:r w:rsidR="00141AB4">
          <w:t xml:space="preserve"> </w:t>
        </w:r>
      </w:ins>
      <w:r>
        <w:t>the usefulness of the "</w:t>
      </w:r>
      <w:proofErr w:type="spellStart"/>
      <w:r>
        <w:t>mondate</w:t>
      </w:r>
      <w:proofErr w:type="spellEnd"/>
      <w:r>
        <w:t>" package in everyday and business situations that express time in units of months or years</w:t>
      </w:r>
      <w:r w:rsidR="00395A01">
        <w:t>.</w:t>
      </w:r>
      <w:r>
        <w:t xml:space="preserve"> Technical looks "under the </w:t>
      </w:r>
      <w:proofErr w:type="spellStart"/>
      <w:r>
        <w:t>mondate</w:t>
      </w:r>
      <w:proofErr w:type="spellEnd"/>
      <w:r>
        <w:t xml:space="preserve"> </w:t>
      </w:r>
      <w:ins w:id="44" w:author="michael flumian" w:date="2015-11-11T16:09:00Z">
        <w:r w:rsidR="00222C21">
          <w:t>“</w:t>
        </w:r>
      </w:ins>
      <w:r>
        <w:t>hood" will only be touched on for clarification.</w:t>
      </w:r>
    </w:p>
    <w:p w14:paraId="00465A96" w14:textId="77777777" w:rsidR="00D96D82" w:rsidRDefault="00C135C8">
      <w:pPr>
        <w:pStyle w:val="BodyText"/>
      </w:pPr>
      <w:r>
        <w:t xml:space="preserve">The four major benefits of the </w:t>
      </w:r>
      <w:proofErr w:type="spellStart"/>
      <w:r>
        <w:t>mondate</w:t>
      </w:r>
      <w:proofErr w:type="spellEnd"/>
      <w:r>
        <w:t xml:space="preserve"> package are:</w:t>
      </w:r>
    </w:p>
    <w:p w14:paraId="00465A97" w14:textId="77777777" w:rsidR="00D96D82" w:rsidRDefault="00C135C8">
      <w:pPr>
        <w:pStyle w:val="Compact"/>
        <w:numPr>
          <w:ilvl w:val="0"/>
          <w:numId w:val="4"/>
        </w:numPr>
      </w:pPr>
      <w:r>
        <w:t>Date Aging</w:t>
      </w:r>
    </w:p>
    <w:p w14:paraId="00465A98" w14:textId="77777777" w:rsidR="00D96D82" w:rsidRDefault="00C135C8">
      <w:pPr>
        <w:pStyle w:val="Compact"/>
        <w:numPr>
          <w:ilvl w:val="0"/>
          <w:numId w:val="4"/>
        </w:numPr>
      </w:pPr>
      <w:r>
        <w:t>Date Formatting</w:t>
      </w:r>
    </w:p>
    <w:p w14:paraId="00465A99" w14:textId="77777777" w:rsidR="00D96D82" w:rsidRDefault="00C135C8">
      <w:pPr>
        <w:pStyle w:val="Compact"/>
        <w:numPr>
          <w:ilvl w:val="0"/>
          <w:numId w:val="4"/>
        </w:numPr>
      </w:pPr>
      <w:r>
        <w:t>Date Sequencing</w:t>
      </w:r>
    </w:p>
    <w:p w14:paraId="00465A9A" w14:textId="77777777" w:rsidR="00D96D82" w:rsidRDefault="00C135C8">
      <w:pPr>
        <w:pStyle w:val="Compact"/>
        <w:numPr>
          <w:ilvl w:val="0"/>
          <w:numId w:val="4"/>
        </w:numPr>
      </w:pPr>
      <w:r>
        <w:t>Date Cutting</w:t>
      </w:r>
    </w:p>
    <w:p w14:paraId="00465A9B" w14:textId="77777777" w:rsidR="00D96D82" w:rsidRDefault="00C135C8">
      <w:pPr>
        <w:pStyle w:val="Heading2"/>
      </w:pPr>
      <w:bookmarkStart w:id="45" w:name="date-aging"/>
      <w:bookmarkEnd w:id="45"/>
      <w:r>
        <w:t>1. Date Aging</w:t>
      </w:r>
    </w:p>
    <w:p w14:paraId="00465A9C" w14:textId="7919B727" w:rsidR="00D96D82" w:rsidRDefault="00C135C8">
      <w:pPr>
        <w:pStyle w:val="FirstParagraph"/>
      </w:pPr>
      <w:r>
        <w:t xml:space="preserve">The "age" of an event plays many important roles in business use cases. By </w:t>
      </w:r>
      <w:commentRangeStart w:id="46"/>
      <w:del w:id="47" w:author="Daniel" w:date="2015-11-11T20:01:00Z">
        <w:r w:rsidDel="00395A01">
          <w:delText>default</w:delText>
        </w:r>
      </w:del>
      <w:ins w:id="48" w:author="Daniel" w:date="2015-11-11T20:01:00Z">
        <w:r w:rsidR="00395A01">
          <w:t>definition</w:t>
        </w:r>
      </w:ins>
      <w:commentRangeEnd w:id="46"/>
      <w:ins w:id="49" w:author="Daniel" w:date="2015-11-11T20:04:00Z">
        <w:r w:rsidR="0093544F">
          <w:rPr>
            <w:rStyle w:val="CommentReference"/>
          </w:rPr>
          <w:commentReference w:id="46"/>
        </w:r>
      </w:ins>
      <w:ins w:id="51" w:author="michael flumian" w:date="2015-11-11T16:15:00Z">
        <w:del w:id="52" w:author="Daniel" w:date="2015-11-11T20:01:00Z">
          <w:r w:rsidR="00821A7A" w:rsidDel="00395A01">
            <w:delText xml:space="preserve"> in ___________</w:delText>
          </w:r>
        </w:del>
      </w:ins>
      <w:r>
        <w:t xml:space="preserve">, </w:t>
      </w:r>
      <w:r>
        <w:rPr>
          <w:rStyle w:val="VerbatimChar"/>
        </w:rPr>
        <w:t>Date</w:t>
      </w:r>
      <w:r>
        <w:t xml:space="preserve"> objects are measured in units of "days" and </w:t>
      </w:r>
      <w:proofErr w:type="spellStart"/>
      <w:r>
        <w:rPr>
          <w:rStyle w:val="VerbatimChar"/>
        </w:rPr>
        <w:t>POSIXt</w:t>
      </w:r>
      <w:proofErr w:type="spellEnd"/>
      <w:r>
        <w:t xml:space="preserve"> objects in units of "seconds". But sometimes it is more convenient to measure elapsed time in units of "months" or "years". This is where </w:t>
      </w:r>
      <w:proofErr w:type="spellStart"/>
      <w:r>
        <w:rPr>
          <w:rStyle w:val="VerbatimChar"/>
        </w:rPr>
        <w:t>mondate</w:t>
      </w:r>
      <w:proofErr w:type="spellEnd"/>
      <w:r>
        <w:t xml:space="preserve"> comes in.</w:t>
      </w:r>
    </w:p>
    <w:p w14:paraId="00465A9D" w14:textId="77777777" w:rsidR="00D96D82" w:rsidRDefault="00C135C8">
      <w:pPr>
        <w:pStyle w:val="Heading4"/>
      </w:pPr>
      <w:bookmarkStart w:id="53" w:name="example-1"/>
      <w:bookmarkEnd w:id="53"/>
      <w:commentRangeStart w:id="54"/>
      <w:r>
        <w:lastRenderedPageBreak/>
        <w:t>Example 1</w:t>
      </w:r>
      <w:commentRangeEnd w:id="54"/>
      <w:r w:rsidR="00821A7A">
        <w:rPr>
          <w:rStyle w:val="CommentReference"/>
          <w:rFonts w:asciiTheme="minorHAnsi" w:eastAsiaTheme="minorHAnsi" w:hAnsiTheme="minorHAnsi" w:cstheme="minorBidi"/>
          <w:b w:val="0"/>
          <w:bCs w:val="0"/>
          <w:color w:val="auto"/>
        </w:rPr>
        <w:commentReference w:id="54"/>
      </w:r>
      <w:r w:rsidR="00D03DC2">
        <w:rPr>
          <w:rStyle w:val="CommentReference"/>
          <w:rFonts w:asciiTheme="minorHAnsi" w:eastAsiaTheme="minorHAnsi" w:hAnsiTheme="minorHAnsi" w:cstheme="minorBidi"/>
          <w:b w:val="0"/>
          <w:bCs w:val="0"/>
          <w:color w:val="auto"/>
        </w:rPr>
        <w:commentReference w:id="55"/>
      </w:r>
    </w:p>
    <w:p w14:paraId="00465A9E" w14:textId="77777777" w:rsidR="00D96D82" w:rsidRDefault="00C135C8">
      <w:pPr>
        <w:pStyle w:val="FirstParagraph"/>
      </w:pPr>
      <w:r>
        <w:t xml:space="preserve">If my "birth event" took place on February 29, 1996 then my age on February 28, 2006 </w:t>
      </w:r>
      <w:proofErr w:type="gramStart"/>
      <w:r>
        <w:t>was</w:t>
      </w:r>
      <w:proofErr w:type="gramEnd"/>
      <w:r>
        <w:t xml:space="preserve"> 10:</w:t>
      </w:r>
    </w:p>
    <w:p w14:paraId="00465A9F" w14:textId="77777777" w:rsidR="00D96D82" w:rsidRDefault="00C135C8">
      <w:pPr>
        <w:pStyle w:val="SourceCode"/>
      </w:pPr>
      <w:proofErr w:type="gramStart"/>
      <w:r>
        <w:rPr>
          <w:rStyle w:val="KeywordTok"/>
        </w:rPr>
        <w:t>require</w:t>
      </w:r>
      <w:proofErr w:type="gramEnd"/>
      <w:r>
        <w:rPr>
          <w:rStyle w:val="NormalTok"/>
        </w:rPr>
        <w:t>(</w:t>
      </w:r>
      <w:proofErr w:type="spellStart"/>
      <w:r>
        <w:rPr>
          <w:rStyle w:val="NormalTok"/>
        </w:rPr>
        <w:t>mondate</w:t>
      </w:r>
      <w:proofErr w:type="spellEnd"/>
      <w:r>
        <w:rPr>
          <w:rStyle w:val="NormalTok"/>
        </w:rPr>
        <w:t>)</w:t>
      </w:r>
    </w:p>
    <w:p w14:paraId="00465AA0" w14:textId="77777777" w:rsidR="00D96D82" w:rsidRDefault="00C135C8">
      <w:pPr>
        <w:pStyle w:val="SourceCode"/>
      </w:pPr>
      <w:r>
        <w:rPr>
          <w:rStyle w:val="VerbatimChar"/>
        </w:rPr>
        <w:t xml:space="preserve">## Loading required package: </w:t>
      </w:r>
      <w:proofErr w:type="spellStart"/>
      <w:r>
        <w:rPr>
          <w:rStyle w:val="VerbatimChar"/>
        </w:rPr>
        <w:t>mondate</w:t>
      </w:r>
      <w:proofErr w:type="spellEnd"/>
      <w:r>
        <w:br/>
      </w:r>
      <w:r>
        <w:rPr>
          <w:rStyle w:val="VerbatimChar"/>
        </w:rPr>
        <w:t xml:space="preserve">## </w:t>
      </w:r>
      <w:r>
        <w:br/>
      </w:r>
      <w:r>
        <w:rPr>
          <w:rStyle w:val="VerbatimChar"/>
        </w:rPr>
        <w:t>## Attaching package: '</w:t>
      </w:r>
      <w:proofErr w:type="spellStart"/>
      <w:r>
        <w:rPr>
          <w:rStyle w:val="VerbatimChar"/>
        </w:rPr>
        <w:t>mondate</w:t>
      </w:r>
      <w:proofErr w:type="spellEnd"/>
      <w:r>
        <w:rPr>
          <w:rStyle w:val="VerbatimChar"/>
        </w:rPr>
        <w:t>'</w:t>
      </w:r>
      <w:r>
        <w:br/>
      </w:r>
      <w:r>
        <w:rPr>
          <w:rStyle w:val="VerbatimChar"/>
        </w:rPr>
        <w:t xml:space="preserve">## </w:t>
      </w:r>
      <w:r>
        <w:br/>
      </w:r>
      <w:r>
        <w:rPr>
          <w:rStyle w:val="VerbatimChar"/>
        </w:rPr>
        <w:t>## The following object is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as.difftime</w:t>
      </w:r>
      <w:proofErr w:type="spellEnd"/>
    </w:p>
    <w:p w14:paraId="00465AA1" w14:textId="77777777" w:rsidR="00D96D82" w:rsidRDefault="00C135C8">
      <w:pPr>
        <w:pStyle w:val="SourceCode"/>
      </w:pPr>
      <w:proofErr w:type="spellStart"/>
      <w:proofErr w:type="gramStart"/>
      <w:r>
        <w:rPr>
          <w:rStyle w:val="KeywordTok"/>
        </w:rPr>
        <w:t>YearsBetween</w:t>
      </w:r>
      <w:proofErr w:type="spellEnd"/>
      <w:r>
        <w:rPr>
          <w:rStyle w:val="NormalTok"/>
        </w:rPr>
        <w:t>(</w:t>
      </w:r>
      <w:proofErr w:type="gramEnd"/>
      <w:r>
        <w:rPr>
          <w:rStyle w:val="StringTok"/>
        </w:rPr>
        <w:t>"1996-02-29"</w:t>
      </w:r>
      <w:r>
        <w:rPr>
          <w:rStyle w:val="NormalTok"/>
        </w:rPr>
        <w:t xml:space="preserve">, </w:t>
      </w:r>
      <w:r>
        <w:rPr>
          <w:rStyle w:val="StringTok"/>
        </w:rPr>
        <w:t>"2006-02-28"</w:t>
      </w:r>
      <w:r>
        <w:rPr>
          <w:rStyle w:val="NormalTok"/>
        </w:rPr>
        <w:t>)</w:t>
      </w:r>
    </w:p>
    <w:p w14:paraId="00465AA2" w14:textId="77777777" w:rsidR="00D96D82" w:rsidRDefault="00C135C8">
      <w:pPr>
        <w:pStyle w:val="SourceCode"/>
      </w:pPr>
      <w:r>
        <w:rPr>
          <w:rStyle w:val="VerbatimChar"/>
        </w:rPr>
        <w:t>## [1] 10</w:t>
      </w:r>
      <w:r>
        <w:br/>
      </w:r>
      <w:r>
        <w:rPr>
          <w:rStyle w:val="VerbatimChar"/>
        </w:rPr>
        <w:t xml:space="preserve">## </w:t>
      </w:r>
      <w:proofErr w:type="spellStart"/>
      <w:proofErr w:type="gramStart"/>
      <w:r>
        <w:rPr>
          <w:rStyle w:val="VerbatimChar"/>
        </w:rPr>
        <w:t>attr</w:t>
      </w:r>
      <w:proofErr w:type="spellEnd"/>
      <w:r>
        <w:rPr>
          <w:rStyle w:val="VerbatimChar"/>
        </w:rPr>
        <w:t>(</w:t>
      </w:r>
      <w:proofErr w:type="gramEnd"/>
      <w:r>
        <w:rPr>
          <w:rStyle w:val="VerbatimChar"/>
        </w:rPr>
        <w:t>,"</w:t>
      </w:r>
      <w:proofErr w:type="spellStart"/>
      <w:r>
        <w:rPr>
          <w:rStyle w:val="VerbatimChar"/>
        </w:rPr>
        <w:t>timeunits</w:t>
      </w:r>
      <w:proofErr w:type="spellEnd"/>
      <w:r>
        <w:rPr>
          <w:rStyle w:val="VerbatimChar"/>
        </w:rPr>
        <w:t>")</w:t>
      </w:r>
      <w:r>
        <w:br/>
      </w:r>
      <w:r>
        <w:rPr>
          <w:rStyle w:val="VerbatimChar"/>
        </w:rPr>
        <w:t>## [1] "years"</w:t>
      </w:r>
    </w:p>
    <w:p w14:paraId="00465AA3" w14:textId="77777777" w:rsidR="00D96D82" w:rsidRDefault="00C135C8">
      <w:pPr>
        <w:pStyle w:val="FirstParagraph"/>
      </w:pPr>
      <w:proofErr w:type="gramStart"/>
      <w:r>
        <w:t>or</w:t>
      </w:r>
      <w:proofErr w:type="gramEnd"/>
      <w:r>
        <w:t xml:space="preserve"> in the US</w:t>
      </w:r>
    </w:p>
    <w:p w14:paraId="00465AA4" w14:textId="77777777" w:rsidR="00D96D82" w:rsidRDefault="00C135C8">
      <w:pPr>
        <w:pStyle w:val="SourceCode"/>
      </w:pPr>
      <w:proofErr w:type="spellStart"/>
      <w:proofErr w:type="gramStart"/>
      <w:r>
        <w:rPr>
          <w:rStyle w:val="KeywordTok"/>
        </w:rPr>
        <w:t>YearsBetween</w:t>
      </w:r>
      <w:proofErr w:type="spellEnd"/>
      <w:r>
        <w:rPr>
          <w:rStyle w:val="NormalTok"/>
        </w:rPr>
        <w:t>(</w:t>
      </w:r>
      <w:proofErr w:type="gramEnd"/>
      <w:r>
        <w:rPr>
          <w:rStyle w:val="StringTok"/>
        </w:rPr>
        <w:t>"2/29/1996"</w:t>
      </w:r>
      <w:r>
        <w:rPr>
          <w:rStyle w:val="NormalTok"/>
        </w:rPr>
        <w:t xml:space="preserve">, </w:t>
      </w:r>
      <w:r>
        <w:rPr>
          <w:rStyle w:val="StringTok"/>
        </w:rPr>
        <w:t>"2/28/2006"</w:t>
      </w:r>
      <w:r>
        <w:rPr>
          <w:rStyle w:val="NormalTok"/>
        </w:rPr>
        <w:t>)</w:t>
      </w:r>
    </w:p>
    <w:p w14:paraId="00465AA5" w14:textId="77777777" w:rsidR="00D96D82" w:rsidRDefault="00C135C8">
      <w:pPr>
        <w:pStyle w:val="SourceCode"/>
      </w:pPr>
      <w:r>
        <w:rPr>
          <w:rStyle w:val="VerbatimChar"/>
        </w:rPr>
        <w:t>## [1] 10</w:t>
      </w:r>
      <w:r>
        <w:br/>
      </w:r>
      <w:r>
        <w:rPr>
          <w:rStyle w:val="VerbatimChar"/>
        </w:rPr>
        <w:t xml:space="preserve">## </w:t>
      </w:r>
      <w:proofErr w:type="spellStart"/>
      <w:proofErr w:type="gramStart"/>
      <w:r>
        <w:rPr>
          <w:rStyle w:val="VerbatimChar"/>
        </w:rPr>
        <w:t>attr</w:t>
      </w:r>
      <w:proofErr w:type="spellEnd"/>
      <w:r>
        <w:rPr>
          <w:rStyle w:val="VerbatimChar"/>
        </w:rPr>
        <w:t>(</w:t>
      </w:r>
      <w:proofErr w:type="gramEnd"/>
      <w:r>
        <w:rPr>
          <w:rStyle w:val="VerbatimChar"/>
        </w:rPr>
        <w:t>,"</w:t>
      </w:r>
      <w:proofErr w:type="spellStart"/>
      <w:r>
        <w:rPr>
          <w:rStyle w:val="VerbatimChar"/>
        </w:rPr>
        <w:t>timeunits</w:t>
      </w:r>
      <w:proofErr w:type="spellEnd"/>
      <w:r>
        <w:rPr>
          <w:rStyle w:val="VerbatimChar"/>
        </w:rPr>
        <w:t>")</w:t>
      </w:r>
      <w:r>
        <w:br/>
      </w:r>
      <w:r>
        <w:rPr>
          <w:rStyle w:val="VerbatimChar"/>
        </w:rPr>
        <w:t>## [1] "years"</w:t>
      </w:r>
    </w:p>
    <w:p w14:paraId="00465AA6" w14:textId="77777777" w:rsidR="00D96D82" w:rsidRDefault="00C135C8">
      <w:pPr>
        <w:pStyle w:val="FirstParagraph"/>
      </w:pPr>
      <w:proofErr w:type="gramStart"/>
      <w:r>
        <w:t>and</w:t>
      </w:r>
      <w:proofErr w:type="gramEnd"/>
    </w:p>
    <w:p w14:paraId="00465AA7" w14:textId="77777777" w:rsidR="00D96D82" w:rsidRDefault="00C135C8">
      <w:pPr>
        <w:pStyle w:val="SourceCode"/>
      </w:pPr>
      <w:proofErr w:type="spellStart"/>
      <w:proofErr w:type="gramStart"/>
      <w:r>
        <w:rPr>
          <w:rStyle w:val="KeywordTok"/>
        </w:rPr>
        <w:t>MonthsBetween</w:t>
      </w:r>
      <w:proofErr w:type="spellEnd"/>
      <w:r>
        <w:rPr>
          <w:rStyle w:val="NormalTok"/>
        </w:rPr>
        <w:t>(</w:t>
      </w:r>
      <w:proofErr w:type="gramEnd"/>
      <w:r>
        <w:rPr>
          <w:rStyle w:val="StringTok"/>
        </w:rPr>
        <w:t>"2/29/1996"</w:t>
      </w:r>
      <w:r>
        <w:rPr>
          <w:rStyle w:val="NormalTok"/>
        </w:rPr>
        <w:t xml:space="preserve">, </w:t>
      </w:r>
      <w:r>
        <w:rPr>
          <w:rStyle w:val="StringTok"/>
        </w:rPr>
        <w:t>"2/28/2006"</w:t>
      </w:r>
      <w:r>
        <w:rPr>
          <w:rStyle w:val="NormalTok"/>
        </w:rPr>
        <w:t>)</w:t>
      </w:r>
    </w:p>
    <w:p w14:paraId="00465AA8" w14:textId="77777777" w:rsidR="00D96D82" w:rsidRDefault="00C135C8">
      <w:pPr>
        <w:pStyle w:val="SourceCode"/>
      </w:pPr>
      <w:r>
        <w:rPr>
          <w:rStyle w:val="VerbatimChar"/>
        </w:rPr>
        <w:t>## [1] 120</w:t>
      </w:r>
      <w:r>
        <w:br/>
      </w:r>
      <w:r>
        <w:rPr>
          <w:rStyle w:val="VerbatimChar"/>
        </w:rPr>
        <w:t xml:space="preserve">## </w:t>
      </w:r>
      <w:proofErr w:type="spellStart"/>
      <w:proofErr w:type="gramStart"/>
      <w:r>
        <w:rPr>
          <w:rStyle w:val="VerbatimChar"/>
        </w:rPr>
        <w:t>attr</w:t>
      </w:r>
      <w:proofErr w:type="spellEnd"/>
      <w:r>
        <w:rPr>
          <w:rStyle w:val="VerbatimChar"/>
        </w:rPr>
        <w:t>(</w:t>
      </w:r>
      <w:proofErr w:type="gramEnd"/>
      <w:r>
        <w:rPr>
          <w:rStyle w:val="VerbatimChar"/>
        </w:rPr>
        <w:t>,"</w:t>
      </w:r>
      <w:proofErr w:type="spellStart"/>
      <w:r>
        <w:rPr>
          <w:rStyle w:val="VerbatimChar"/>
        </w:rPr>
        <w:t>timeunits</w:t>
      </w:r>
      <w:proofErr w:type="spellEnd"/>
      <w:r>
        <w:rPr>
          <w:rStyle w:val="VerbatimChar"/>
        </w:rPr>
        <w:t>")</w:t>
      </w:r>
      <w:r>
        <w:br/>
      </w:r>
      <w:r>
        <w:rPr>
          <w:rStyle w:val="VerbatimChar"/>
        </w:rPr>
        <w:t>## [1] "months"</w:t>
      </w:r>
    </w:p>
    <w:p w14:paraId="00465AA9" w14:textId="77777777" w:rsidR="00D96D82" w:rsidRDefault="00C135C8">
      <w:pPr>
        <w:pStyle w:val="FirstParagraph"/>
      </w:pPr>
      <w:proofErr w:type="gramStart"/>
      <w:r>
        <w:t>which</w:t>
      </w:r>
      <w:proofErr w:type="gramEnd"/>
      <w:r>
        <w:t xml:space="preserve"> also results when subtracting two </w:t>
      </w:r>
      <w:proofErr w:type="spellStart"/>
      <w:r>
        <w:rPr>
          <w:rStyle w:val="VerbatimChar"/>
        </w:rPr>
        <w:t>mondate</w:t>
      </w:r>
      <w:r>
        <w:t>s</w:t>
      </w:r>
      <w:proofErr w:type="spellEnd"/>
    </w:p>
    <w:p w14:paraId="00465AAA" w14:textId="77777777" w:rsidR="00D96D82" w:rsidRDefault="00C135C8">
      <w:pPr>
        <w:pStyle w:val="SourceCode"/>
      </w:pPr>
      <w:proofErr w:type="gramStart"/>
      <w:r>
        <w:rPr>
          <w:rStyle w:val="NormalTok"/>
        </w:rPr>
        <w:t>m1</w:t>
      </w:r>
      <w:proofErr w:type="gramEnd"/>
      <w:r>
        <w:rPr>
          <w:rStyle w:val="NormalTok"/>
        </w:rPr>
        <w:t xml:space="preserve"> &lt;-</w:t>
      </w:r>
      <w:r>
        <w:rPr>
          <w:rStyle w:val="StringTok"/>
        </w:rPr>
        <w:t xml:space="preserve"> </w:t>
      </w:r>
      <w:proofErr w:type="spellStart"/>
      <w:r>
        <w:rPr>
          <w:rStyle w:val="KeywordTok"/>
        </w:rPr>
        <w:t>mondate.ymd</w:t>
      </w:r>
      <w:proofErr w:type="spellEnd"/>
      <w:r>
        <w:rPr>
          <w:rStyle w:val="NormalTok"/>
        </w:rPr>
        <w:t>(</w:t>
      </w:r>
      <w:r>
        <w:rPr>
          <w:rStyle w:val="DecValTok"/>
        </w:rPr>
        <w:t>1996</w:t>
      </w:r>
      <w:r>
        <w:rPr>
          <w:rStyle w:val="NormalTok"/>
        </w:rPr>
        <w:t xml:space="preserve">, </w:t>
      </w:r>
      <w:r>
        <w:rPr>
          <w:rStyle w:val="DecValTok"/>
        </w:rPr>
        <w:t>2</w:t>
      </w:r>
      <w:r>
        <w:rPr>
          <w:rStyle w:val="NormalTok"/>
        </w:rPr>
        <w:t>)</w:t>
      </w:r>
      <w:r>
        <w:br/>
      </w:r>
      <w:r>
        <w:rPr>
          <w:rStyle w:val="NormalTok"/>
        </w:rPr>
        <w:t>m2 &lt;-</w:t>
      </w:r>
      <w:r>
        <w:rPr>
          <w:rStyle w:val="StringTok"/>
        </w:rPr>
        <w:t xml:space="preserve"> </w:t>
      </w:r>
      <w:proofErr w:type="spellStart"/>
      <w:r>
        <w:rPr>
          <w:rStyle w:val="KeywordTok"/>
        </w:rPr>
        <w:t>mondate.ymd</w:t>
      </w:r>
      <w:proofErr w:type="spellEnd"/>
      <w:r>
        <w:rPr>
          <w:rStyle w:val="NormalTok"/>
        </w:rPr>
        <w:t>(</w:t>
      </w:r>
      <w:r>
        <w:rPr>
          <w:rStyle w:val="DecValTok"/>
        </w:rPr>
        <w:t>2006</w:t>
      </w:r>
      <w:r>
        <w:rPr>
          <w:rStyle w:val="NormalTok"/>
        </w:rPr>
        <w:t xml:space="preserve">, </w:t>
      </w:r>
      <w:r>
        <w:rPr>
          <w:rStyle w:val="DecValTok"/>
        </w:rPr>
        <w:t>2</w:t>
      </w:r>
      <w:r>
        <w:rPr>
          <w:rStyle w:val="NormalTok"/>
        </w:rPr>
        <w:t>)</w:t>
      </w:r>
      <w:r>
        <w:br/>
      </w:r>
      <w:r>
        <w:rPr>
          <w:rStyle w:val="NormalTok"/>
        </w:rPr>
        <w:t>m2 -</w:t>
      </w:r>
      <w:r>
        <w:rPr>
          <w:rStyle w:val="StringTok"/>
        </w:rPr>
        <w:t xml:space="preserve"> </w:t>
      </w:r>
      <w:r>
        <w:rPr>
          <w:rStyle w:val="NormalTok"/>
        </w:rPr>
        <w:t>m1</w:t>
      </w:r>
    </w:p>
    <w:p w14:paraId="00465AAB" w14:textId="77777777" w:rsidR="00D96D82" w:rsidRDefault="00C135C8">
      <w:pPr>
        <w:pStyle w:val="SourceCode"/>
      </w:pPr>
      <w:r>
        <w:rPr>
          <w:rStyle w:val="VerbatimChar"/>
        </w:rPr>
        <w:t>## Time difference of 120 months</w:t>
      </w:r>
    </w:p>
    <w:p w14:paraId="00465AAC" w14:textId="77777777" w:rsidR="00D96D82" w:rsidRDefault="00C135C8">
      <w:pPr>
        <w:pStyle w:val="Heading4"/>
      </w:pPr>
      <w:bookmarkStart w:id="56" w:name="example-2"/>
      <w:bookmarkEnd w:id="56"/>
      <w:r>
        <w:t>Example 2</w:t>
      </w:r>
    </w:p>
    <w:p w14:paraId="00465AAD" w14:textId="2EEC4EA6" w:rsidR="00D96D82" w:rsidRDefault="00C135C8">
      <w:pPr>
        <w:pStyle w:val="FirstParagraph"/>
      </w:pPr>
      <w:r>
        <w:t xml:space="preserve">Suppose </w:t>
      </w:r>
      <w:ins w:id="57" w:author="Daniel" w:date="2015-11-11T23:00:00Z">
        <w:r w:rsidR="00C7186B">
          <w:t xml:space="preserve">for Accounts Receivable aging, </w:t>
        </w:r>
      </w:ins>
      <w:r>
        <w:t xml:space="preserve">ABC Company </w:t>
      </w:r>
      <w:del w:id="58" w:author="Daniel" w:date="2015-11-11T23:00:00Z">
        <w:r w:rsidDel="00C7186B">
          <w:delText>invoices a customer in late</w:delText>
        </w:r>
      </w:del>
      <w:ins w:id="59" w:author="michael flumian" w:date="2015-11-11T16:17:00Z">
        <w:del w:id="60" w:author="Daniel" w:date="2015-11-11T23:00:00Z">
          <w:r w:rsidR="00821A7A" w:rsidDel="00C7186B">
            <w:delText>on</w:delText>
          </w:r>
        </w:del>
      </w:ins>
      <w:del w:id="61" w:author="Daniel" w:date="2015-11-11T23:00:00Z">
        <w:r w:rsidDel="00C7186B">
          <w:delText xml:space="preserve"> October </w:delText>
        </w:r>
      </w:del>
      <w:ins w:id="62" w:author="michael flumian" w:date="2015-11-11T16:17:00Z">
        <w:del w:id="63" w:author="Daniel" w:date="2015-11-11T23:00:00Z">
          <w:r w:rsidR="00821A7A" w:rsidDel="00C7186B">
            <w:delText xml:space="preserve"> </w:delText>
          </w:r>
        </w:del>
        <w:del w:id="64" w:author="Daniel" w:date="2015-11-11T22:54:00Z">
          <w:r w:rsidR="00821A7A" w:rsidDel="00D03DC2">
            <w:delText>2</w:delText>
          </w:r>
        </w:del>
        <w:del w:id="65" w:author="Daniel" w:date="2015-11-11T23:00:00Z">
          <w:r w:rsidR="00821A7A" w:rsidDel="00C7186B">
            <w:delText xml:space="preserve">0, </w:delText>
          </w:r>
        </w:del>
      </w:ins>
      <w:del w:id="66" w:author="Daniel" w:date="2015-11-11T23:00:00Z">
        <w:r w:rsidDel="00C7186B">
          <w:delText xml:space="preserve">2015 and </w:delText>
        </w:r>
      </w:del>
      <w:r>
        <w:t xml:space="preserve">has a policy of recognizing </w:t>
      </w:r>
      <w:ins w:id="67" w:author="Daniel" w:date="2015-11-11T23:00:00Z">
        <w:r w:rsidR="00C7186B">
          <w:t>all invoices to have been sent on the last day of the month.</w:t>
        </w:r>
      </w:ins>
      <w:ins w:id="68" w:author="michael flumian" w:date="2015-11-11T16:17:00Z">
        <w:del w:id="69" w:author="Daniel" w:date="2015-11-11T23:02:00Z">
          <w:r w:rsidR="00821A7A" w:rsidDel="00C7186B">
            <w:delText xml:space="preserve">the </w:delText>
          </w:r>
        </w:del>
      </w:ins>
      <w:ins w:id="70" w:author="michael flumian" w:date="2015-11-11T16:18:00Z">
        <w:del w:id="71" w:author="Daniel" w:date="2015-11-11T23:02:00Z">
          <w:r w:rsidR="00821A7A" w:rsidDel="00C7186B">
            <w:delText xml:space="preserve">revenue associated with </w:delText>
          </w:r>
        </w:del>
      </w:ins>
      <w:del w:id="72" w:author="Daniel" w:date="2015-11-11T23:02:00Z">
        <w:r w:rsidDel="00C7186B">
          <w:delText>that invoice to have been sent on the 1st of November.</w:delText>
        </w:r>
      </w:del>
      <w:r>
        <w:t xml:space="preserve"> This code calculates the age</w:t>
      </w:r>
      <w:del w:id="73" w:author="michael flumian" w:date="2015-11-11T16:19:00Z">
        <w:r w:rsidDel="00821A7A">
          <w:delText>s</w:delText>
        </w:r>
      </w:del>
      <w:r>
        <w:t xml:space="preserve"> of </w:t>
      </w:r>
      <w:ins w:id="74" w:author="Daniel" w:date="2015-11-11T23:02:00Z">
        <w:r w:rsidR="00C7186B">
          <w:t xml:space="preserve">all November 2015 </w:t>
        </w:r>
      </w:ins>
      <w:del w:id="75" w:author="Daniel" w:date="2015-11-11T23:02:00Z">
        <w:r w:rsidDel="00C7186B">
          <w:delText xml:space="preserve">that </w:delText>
        </w:r>
      </w:del>
      <w:r>
        <w:t>invoice</w:t>
      </w:r>
      <w:ins w:id="76" w:author="Daniel" w:date="2015-11-11T23:02:00Z">
        <w:r w:rsidR="00C7186B">
          <w:t>s as of the end of the year and the end of the following year:</w:t>
        </w:r>
      </w:ins>
      <w:ins w:id="77" w:author="Daniel" w:date="2015-11-11T23:03:00Z">
        <w:r w:rsidR="00C7186B" w:rsidDel="00C7186B">
          <w:t xml:space="preserve"> </w:t>
        </w:r>
      </w:ins>
      <w:del w:id="78" w:author="Daniel" w:date="2015-11-11T23:03:00Z">
        <w:r w:rsidDel="00C7186B">
          <w:delText xml:space="preserve"> in months as of the </w:delText>
        </w:r>
        <w:commentRangeStart w:id="79"/>
        <w:r w:rsidDel="00C7186B">
          <w:delText>ends of 2015 and 2016:</w:delText>
        </w:r>
        <w:commentRangeEnd w:id="79"/>
        <w:r w:rsidR="00821A7A" w:rsidDel="00C7186B">
          <w:rPr>
            <w:rStyle w:val="CommentReference"/>
          </w:rPr>
          <w:commentReference w:id="79"/>
        </w:r>
      </w:del>
    </w:p>
    <w:p w14:paraId="00465AAE" w14:textId="0C9330BD" w:rsidR="00D96D82" w:rsidRDefault="00C135C8" w:rsidP="00C7186B">
      <w:pPr>
        <w:pStyle w:val="FirstParagraph"/>
        <w:pPrChange w:id="80" w:author="Daniel" w:date="2015-11-11T23:03:00Z">
          <w:pPr>
            <w:pStyle w:val="SourceCode"/>
          </w:pPr>
        </w:pPrChange>
      </w:pPr>
      <w:del w:id="81" w:author="Daniel" w:date="2015-11-11T23:03:00Z">
        <w:r w:rsidDel="00C7186B">
          <w:rPr>
            <w:rStyle w:val="NormalTok"/>
          </w:rPr>
          <w:lastRenderedPageBreak/>
          <w:delText>invoiceDate =</w:delText>
        </w:r>
        <w:r w:rsidDel="00C7186B">
          <w:rPr>
            <w:rStyle w:val="StringTok"/>
          </w:rPr>
          <w:delText xml:space="preserve"> </w:delText>
        </w:r>
        <w:r w:rsidDel="00C7186B">
          <w:rPr>
            <w:rStyle w:val="KeywordTok"/>
          </w:rPr>
          <w:delText>as.Date</w:delText>
        </w:r>
        <w:r w:rsidDel="00C7186B">
          <w:rPr>
            <w:rStyle w:val="NormalTok"/>
          </w:rPr>
          <w:delText>(</w:delText>
        </w:r>
        <w:r w:rsidDel="00C7186B">
          <w:rPr>
            <w:rStyle w:val="StringTok"/>
          </w:rPr>
          <w:delText>"2015-11-01"</w:delText>
        </w:r>
        <w:r w:rsidDel="00C7186B">
          <w:rPr>
            <w:rStyle w:val="NormalTok"/>
          </w:rPr>
          <w:delText>)</w:delText>
        </w:r>
        <w:r w:rsidDel="00C7186B">
          <w:br/>
        </w:r>
      </w:del>
      <w:proofErr w:type="spellStart"/>
      <w:proofErr w:type="gramStart"/>
      <w:r>
        <w:rPr>
          <w:rStyle w:val="NormalTok"/>
        </w:rPr>
        <w:t>asof</w:t>
      </w:r>
      <w:proofErr w:type="spellEnd"/>
      <w:proofErr w:type="gramEnd"/>
      <w:r>
        <w:rPr>
          <w:rStyle w:val="NormalTok"/>
        </w:rPr>
        <w:t xml:space="preserve"> &lt;-</w:t>
      </w:r>
      <w:r>
        <w:rPr>
          <w:rStyle w:val="StringTok"/>
        </w:rPr>
        <w:t xml:space="preserve"> </w:t>
      </w:r>
      <w:proofErr w:type="spellStart"/>
      <w:r>
        <w:rPr>
          <w:rStyle w:val="KeywordTok"/>
        </w:rPr>
        <w:t>mondate.ymd</w:t>
      </w:r>
      <w:proofErr w:type="spellEnd"/>
      <w:r>
        <w:rPr>
          <w:rStyle w:val="NormalTok"/>
        </w:rPr>
        <w:t>(</w:t>
      </w:r>
      <w:r>
        <w:rPr>
          <w:rStyle w:val="DecValTok"/>
        </w:rPr>
        <w:t>2015</w:t>
      </w:r>
      <w:r>
        <w:rPr>
          <w:rStyle w:val="NormalTok"/>
        </w:rPr>
        <w:t>:</w:t>
      </w:r>
      <w:r>
        <w:rPr>
          <w:rStyle w:val="DecValTok"/>
        </w:rPr>
        <w:t>2016</w:t>
      </w:r>
      <w:r>
        <w:rPr>
          <w:rStyle w:val="NormalTok"/>
        </w:rPr>
        <w:t>)</w:t>
      </w:r>
      <w:r>
        <w:br/>
      </w:r>
      <w:r>
        <w:rPr>
          <w:rStyle w:val="NormalTok"/>
        </w:rPr>
        <w:t>ages &lt;-</w:t>
      </w:r>
      <w:r>
        <w:rPr>
          <w:rStyle w:val="StringTok"/>
        </w:rPr>
        <w:t xml:space="preserve"> </w:t>
      </w:r>
      <w:proofErr w:type="spellStart"/>
      <w:r>
        <w:rPr>
          <w:rStyle w:val="NormalTok"/>
        </w:rPr>
        <w:t>asof</w:t>
      </w:r>
      <w:proofErr w:type="spellEnd"/>
      <w:r>
        <w:rPr>
          <w:rStyle w:val="NormalTok"/>
        </w:rPr>
        <w:t xml:space="preserve"> </w:t>
      </w:r>
      <w:del w:id="82" w:author="Daniel" w:date="2015-11-11T23:04:00Z">
        <w:r w:rsidDel="00C7186B">
          <w:rPr>
            <w:rStyle w:val="NormalTok"/>
          </w:rPr>
          <w:delText>-</w:delText>
        </w:r>
      </w:del>
      <w:ins w:id="83" w:author="Daniel" w:date="2015-11-11T23:04:00Z">
        <w:r w:rsidR="00C7186B">
          <w:rPr>
            <w:rStyle w:val="NormalTok"/>
          </w:rPr>
          <w:t>–</w:t>
        </w:r>
      </w:ins>
      <w:r>
        <w:rPr>
          <w:rStyle w:val="StringTok"/>
        </w:rPr>
        <w:t xml:space="preserve"> </w:t>
      </w:r>
      <w:del w:id="84" w:author="Daniel" w:date="2015-11-11T23:04:00Z">
        <w:r w:rsidDel="00C7186B">
          <w:rPr>
            <w:rStyle w:val="NormalTok"/>
          </w:rPr>
          <w:delText>invoiceDate</w:delText>
        </w:r>
      </w:del>
      <w:proofErr w:type="spellStart"/>
      <w:ins w:id="85" w:author="Daniel" w:date="2015-11-11T23:04:00Z">
        <w:r w:rsidR="00C7186B">
          <w:rPr>
            <w:rStyle w:val="NormalTok"/>
          </w:rPr>
          <w:t>mondate</w:t>
        </w:r>
        <w:proofErr w:type="spellEnd"/>
        <w:r w:rsidR="00C7186B">
          <w:rPr>
            <w:rStyle w:val="NormalTok"/>
          </w:rPr>
          <w:t>(“2015-11-30”)</w:t>
        </w:r>
      </w:ins>
      <w:r>
        <w:br/>
      </w:r>
      <w:r>
        <w:rPr>
          <w:rStyle w:val="KeywordTok"/>
        </w:rPr>
        <w:t>print</w:t>
      </w:r>
      <w:r>
        <w:rPr>
          <w:rStyle w:val="NormalTok"/>
        </w:rPr>
        <w:t>(ages)</w:t>
      </w:r>
    </w:p>
    <w:p w14:paraId="00465AAF" w14:textId="77777777" w:rsidR="00D96D82" w:rsidRDefault="00C135C8">
      <w:pPr>
        <w:pStyle w:val="SourceCode"/>
      </w:pPr>
      <w:r>
        <w:rPr>
          <w:rStyle w:val="VerbatimChar"/>
        </w:rPr>
        <w:t>## Time differences in months</w:t>
      </w:r>
      <w:r>
        <w:br/>
      </w:r>
      <w:r>
        <w:rPr>
          <w:rStyle w:val="VerbatimChar"/>
        </w:rPr>
        <w:t>## [1</w:t>
      </w:r>
      <w:proofErr w:type="gramStart"/>
      <w:r>
        <w:rPr>
          <w:rStyle w:val="VerbatimChar"/>
        </w:rPr>
        <w:t>]  2</w:t>
      </w:r>
      <w:proofErr w:type="gramEnd"/>
      <w:r>
        <w:rPr>
          <w:rStyle w:val="VerbatimChar"/>
        </w:rPr>
        <w:t xml:space="preserve"> 14</w:t>
      </w:r>
    </w:p>
    <w:p w14:paraId="00465AB0" w14:textId="77777777" w:rsidR="00D96D82" w:rsidRDefault="00C135C8">
      <w:pPr>
        <w:pStyle w:val="Heading4"/>
      </w:pPr>
      <w:bookmarkStart w:id="86" w:name="example-3"/>
      <w:bookmarkEnd w:id="86"/>
      <w:r>
        <w:t>Example 3</w:t>
      </w:r>
    </w:p>
    <w:p w14:paraId="00465AB1" w14:textId="77777777" w:rsidR="00D96D82" w:rsidRDefault="00C135C8">
      <w:pPr>
        <w:pStyle w:val="FirstParagraph"/>
      </w:pPr>
      <w:r>
        <w:t xml:space="preserve">The last example in this section is </w:t>
      </w:r>
      <w:proofErr w:type="gramStart"/>
      <w:r>
        <w:t>actuarial</w:t>
      </w:r>
      <w:proofErr w:type="gramEnd"/>
      <w:r>
        <w:t xml:space="preserve"> in nature. Suppose ABC Insurance Co. stores the date of insured losses in the variable (or data base field) </w:t>
      </w:r>
      <w:proofErr w:type="spellStart"/>
      <w:r>
        <w:t>DateOfLoss</w:t>
      </w:r>
      <w:proofErr w:type="spellEnd"/>
      <w:r>
        <w:t>. Here are 10 random dates of loss after the end of 2010:</w:t>
      </w:r>
    </w:p>
    <w:p w14:paraId="00465AB2" w14:textId="77777777" w:rsidR="00D96D82" w:rsidRDefault="00C135C8">
      <w:pPr>
        <w:pStyle w:val="SourceCode"/>
      </w:pPr>
      <w:r>
        <w:rPr>
          <w:rStyle w:val="CommentTok"/>
        </w:rPr>
        <w:t xml:space="preserve"># </w:t>
      </w:r>
      <w:proofErr w:type="gramStart"/>
      <w:r>
        <w:rPr>
          <w:rStyle w:val="CommentTok"/>
        </w:rPr>
        <w:t>generate</w:t>
      </w:r>
      <w:proofErr w:type="gramEnd"/>
      <w:r>
        <w:rPr>
          <w:rStyle w:val="CommentTok"/>
        </w:rPr>
        <w:t xml:space="preserve"> 10 random dates after 2010</w:t>
      </w:r>
      <w:r>
        <w:br/>
      </w: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z &lt;-</w:t>
      </w:r>
      <w:r>
        <w:rPr>
          <w:rStyle w:val="StringTok"/>
        </w:rPr>
        <w:t xml:space="preserve"> </w:t>
      </w:r>
      <w:proofErr w:type="spellStart"/>
      <w:r>
        <w:rPr>
          <w:rStyle w:val="KeywordTok"/>
        </w:rPr>
        <w:t>rexp</w:t>
      </w:r>
      <w:proofErr w:type="spellEnd"/>
      <w:r>
        <w:rPr>
          <w:rStyle w:val="NormalTok"/>
        </w:rPr>
        <w:t>(</w:t>
      </w:r>
      <w:r>
        <w:rPr>
          <w:rStyle w:val="DecValTok"/>
        </w:rPr>
        <w:t>10</w:t>
      </w:r>
      <w:r>
        <w:rPr>
          <w:rStyle w:val="NormalTok"/>
        </w:rPr>
        <w:t>, .</w:t>
      </w:r>
      <w:r>
        <w:rPr>
          <w:rStyle w:val="DecValTok"/>
        </w:rPr>
        <w:t>1</w:t>
      </w:r>
      <w:r>
        <w:rPr>
          <w:rStyle w:val="NormalTok"/>
        </w:rPr>
        <w:t>)</w:t>
      </w:r>
      <w:r>
        <w:br/>
      </w:r>
      <w:proofErr w:type="spellStart"/>
      <w:r>
        <w:rPr>
          <w:rStyle w:val="NormalTok"/>
        </w:rPr>
        <w:t>DateOfLoss</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KeywordTok"/>
        </w:rPr>
        <w:t>mondate.ymd</w:t>
      </w:r>
      <w:proofErr w:type="spellEnd"/>
      <w:r>
        <w:rPr>
          <w:rStyle w:val="NormalTok"/>
        </w:rPr>
        <w:t>(</w:t>
      </w:r>
      <w:r>
        <w:rPr>
          <w:rStyle w:val="DecValTok"/>
        </w:rPr>
        <w:t>2010</w:t>
      </w:r>
      <w:r>
        <w:rPr>
          <w:rStyle w:val="NormalTok"/>
        </w:rPr>
        <w:t>) +</w:t>
      </w:r>
      <w:r>
        <w:rPr>
          <w:rStyle w:val="StringTok"/>
        </w:rPr>
        <w:t xml:space="preserve"> </w:t>
      </w:r>
      <w:r>
        <w:rPr>
          <w:rStyle w:val="NormalTok"/>
        </w:rPr>
        <w:t>z)</w:t>
      </w:r>
      <w:r>
        <w:br/>
      </w:r>
      <w:r>
        <w:rPr>
          <w:rStyle w:val="KeywordTok"/>
        </w:rPr>
        <w:t>names</w:t>
      </w:r>
      <w:r>
        <w:rPr>
          <w:rStyle w:val="NormalTok"/>
        </w:rPr>
        <w:t>(</w:t>
      </w:r>
      <w:proofErr w:type="spellStart"/>
      <w:r>
        <w:rPr>
          <w:rStyle w:val="NormalTok"/>
        </w:rPr>
        <w:t>DateOfLoss</w:t>
      </w:r>
      <w:proofErr w:type="spellEnd"/>
      <w:r>
        <w:rPr>
          <w:rStyle w:val="NormalTok"/>
        </w:rPr>
        <w:t>) &lt;-</w:t>
      </w:r>
      <w:r>
        <w:rPr>
          <w:rStyle w:val="StringTok"/>
        </w:rPr>
        <w:t xml:space="preserve"> </w:t>
      </w:r>
      <w:r>
        <w:rPr>
          <w:rStyle w:val="KeywordTok"/>
        </w:rPr>
        <w:t>paste0</w:t>
      </w:r>
      <w:r>
        <w:rPr>
          <w:rStyle w:val="NormalTok"/>
        </w:rPr>
        <w:t>(</w:t>
      </w:r>
      <w:r>
        <w:rPr>
          <w:rStyle w:val="StringTok"/>
        </w:rPr>
        <w:t>"Claim"</w:t>
      </w:r>
      <w:r>
        <w:rPr>
          <w:rStyle w:val="NormalTok"/>
        </w:rPr>
        <w:t xml:space="preserve">, </w:t>
      </w:r>
      <w:r>
        <w:rPr>
          <w:rStyle w:val="DecValTok"/>
        </w:rPr>
        <w:t>1</w:t>
      </w:r>
      <w:r>
        <w:rPr>
          <w:rStyle w:val="NormalTok"/>
        </w:rPr>
        <w:t>:</w:t>
      </w:r>
      <w:r>
        <w:rPr>
          <w:rStyle w:val="DecValTok"/>
        </w:rPr>
        <w:t>10</w:t>
      </w:r>
      <w:r>
        <w:rPr>
          <w:rStyle w:val="NormalTok"/>
        </w:rPr>
        <w:t>)</w:t>
      </w:r>
      <w:r>
        <w:br/>
      </w:r>
      <w:r>
        <w:rPr>
          <w:rStyle w:val="KeywordTok"/>
        </w:rPr>
        <w:t>print</w:t>
      </w:r>
      <w:r>
        <w:rPr>
          <w:rStyle w:val="NormalTok"/>
        </w:rPr>
        <w:t>(</w:t>
      </w:r>
      <w:proofErr w:type="spellStart"/>
      <w:r>
        <w:rPr>
          <w:rStyle w:val="NormalTok"/>
        </w:rPr>
        <w:t>DateOfLoss</w:t>
      </w:r>
      <w:proofErr w:type="spellEnd"/>
      <w:r>
        <w:rPr>
          <w:rStyle w:val="NormalTok"/>
        </w:rPr>
        <w:t>)</w:t>
      </w:r>
    </w:p>
    <w:p w14:paraId="00465AB3" w14:textId="77777777" w:rsidR="00D96D82" w:rsidRDefault="00C135C8">
      <w:pPr>
        <w:pStyle w:val="SourceCode"/>
      </w:pPr>
      <w:r>
        <w:rPr>
          <w:rStyle w:val="VerbatimChar"/>
        </w:rPr>
        <w:t>#</w:t>
      </w:r>
      <w:proofErr w:type="gramStart"/>
      <w:r>
        <w:rPr>
          <w:rStyle w:val="VerbatimChar"/>
        </w:rPr>
        <w:t>#       Claim1</w:t>
      </w:r>
      <w:proofErr w:type="gramEnd"/>
      <w:r>
        <w:rPr>
          <w:rStyle w:val="VerbatimChar"/>
        </w:rPr>
        <w:t xml:space="preserve">       Claim2       Claim3       Claim4       Claim5 </w:t>
      </w:r>
      <w:r>
        <w:br/>
      </w:r>
      <w:r>
        <w:rPr>
          <w:rStyle w:val="VerbatimChar"/>
        </w:rPr>
        <w:t xml:space="preserve">## "2011-08-18" "2011-12-26" "2011-02-13" "2011-02-12" "2011-05-12" </w:t>
      </w:r>
      <w:r>
        <w:br/>
      </w:r>
      <w:r>
        <w:rPr>
          <w:rStyle w:val="VerbatimChar"/>
        </w:rPr>
        <w:t xml:space="preserve">##       Claim6       Claim7       Claim8       Claim9      Claim10 </w:t>
      </w:r>
      <w:r>
        <w:br/>
      </w:r>
      <w:r>
        <w:rPr>
          <w:rStyle w:val="VerbatimChar"/>
        </w:rPr>
        <w:t>## "2013-05-30" "2012-01-10" "2011-06-12" "2011-10-18" "2011-02-14"</w:t>
      </w:r>
    </w:p>
    <w:p w14:paraId="00465AB4" w14:textId="77777777" w:rsidR="00D96D82" w:rsidRDefault="00C135C8">
      <w:pPr>
        <w:pStyle w:val="FirstParagraph"/>
      </w:pPr>
      <w:r>
        <w:t xml:space="preserve">Here are the four quarter-end </w:t>
      </w:r>
      <w:commentRangeStart w:id="87"/>
      <w:r>
        <w:t xml:space="preserve">"as-of dates" </w:t>
      </w:r>
      <w:commentRangeEnd w:id="87"/>
      <w:r w:rsidR="00B93BB6">
        <w:rPr>
          <w:rStyle w:val="CommentReference"/>
        </w:rPr>
        <w:commentReference w:id="87"/>
      </w:r>
      <w:r>
        <w:t>in 2013:</w:t>
      </w:r>
    </w:p>
    <w:p w14:paraId="00465AB5" w14:textId="77777777" w:rsidR="00D96D82" w:rsidRDefault="00C135C8">
      <w:pPr>
        <w:pStyle w:val="SourceCode"/>
      </w:pPr>
      <w:r>
        <w:rPr>
          <w:rStyle w:val="CommentTok"/>
        </w:rPr>
        <w:t># Quarter-ends in 2013</w:t>
      </w:r>
      <w:r>
        <w:br/>
      </w:r>
      <w:proofErr w:type="spellStart"/>
      <w:r>
        <w:rPr>
          <w:rStyle w:val="NormalTok"/>
        </w:rPr>
        <w:t>asof</w:t>
      </w:r>
      <w:proofErr w:type="spellEnd"/>
      <w:r>
        <w:rPr>
          <w:rStyle w:val="NormalTok"/>
        </w:rPr>
        <w:t xml:space="preserve"> &lt;-</w:t>
      </w:r>
      <w:r>
        <w:rPr>
          <w:rStyle w:val="StringTok"/>
        </w:rPr>
        <w:t xml:space="preserve"> </w:t>
      </w:r>
      <w:proofErr w:type="spellStart"/>
      <w:proofErr w:type="gramStart"/>
      <w:r>
        <w:rPr>
          <w:rStyle w:val="KeywordTok"/>
        </w:rPr>
        <w:t>mondate.ymd</w:t>
      </w:r>
      <w:proofErr w:type="spellEnd"/>
      <w:r>
        <w:rPr>
          <w:rStyle w:val="NormalTok"/>
        </w:rPr>
        <w:t>(</w:t>
      </w:r>
      <w:proofErr w:type="gramEnd"/>
      <w:r>
        <w:rPr>
          <w:rStyle w:val="DecValTok"/>
        </w:rPr>
        <w:t>2013</w:t>
      </w:r>
      <w:r>
        <w:rPr>
          <w:rStyle w:val="NormalTok"/>
        </w:rPr>
        <w:t xml:space="preserve">, </w:t>
      </w:r>
      <w:r>
        <w:rPr>
          <w:rStyle w:val="DecValTok"/>
        </w:rPr>
        <w:t>3</w:t>
      </w:r>
      <w:r>
        <w:rPr>
          <w:rStyle w:val="NormalTok"/>
        </w:rPr>
        <w:t xml:space="preserve"> *</w:t>
      </w:r>
      <w:r>
        <w:rPr>
          <w:rStyle w:val="StringTok"/>
        </w:rPr>
        <w:t xml:space="preserve"> </w:t>
      </w:r>
      <w:r>
        <w:rPr>
          <w:rStyle w:val="DecValTok"/>
        </w:rPr>
        <w:t>1</w:t>
      </w:r>
      <w:r>
        <w:rPr>
          <w:rStyle w:val="NormalTok"/>
        </w:rPr>
        <w:t>:</w:t>
      </w:r>
      <w:r>
        <w:rPr>
          <w:rStyle w:val="DecValTok"/>
        </w:rPr>
        <w:t>4</w:t>
      </w:r>
      <w:r>
        <w:rPr>
          <w:rStyle w:val="NormalTok"/>
        </w:rPr>
        <w:t>)</w:t>
      </w:r>
      <w:r>
        <w:br/>
      </w:r>
      <w:r>
        <w:rPr>
          <w:rStyle w:val="KeywordTok"/>
        </w:rPr>
        <w:t>names</w:t>
      </w:r>
      <w:r>
        <w:rPr>
          <w:rStyle w:val="NormalTok"/>
        </w:rPr>
        <w:t>(</w:t>
      </w:r>
      <w:proofErr w:type="spellStart"/>
      <w:r>
        <w:rPr>
          <w:rStyle w:val="NormalTok"/>
        </w:rPr>
        <w:t>asof</w:t>
      </w:r>
      <w:proofErr w:type="spellEnd"/>
      <w:r>
        <w:rPr>
          <w:rStyle w:val="NormalTok"/>
        </w:rPr>
        <w:t>) &lt;-</w:t>
      </w:r>
      <w:r>
        <w:rPr>
          <w:rStyle w:val="StringTok"/>
        </w:rPr>
        <w:t xml:space="preserve"> </w:t>
      </w:r>
      <w:r>
        <w:rPr>
          <w:rStyle w:val="KeywordTok"/>
        </w:rPr>
        <w:t>paste0</w:t>
      </w:r>
      <w:r>
        <w:rPr>
          <w:rStyle w:val="NormalTok"/>
        </w:rPr>
        <w:t>(</w:t>
      </w:r>
      <w:r>
        <w:rPr>
          <w:rStyle w:val="StringTok"/>
        </w:rPr>
        <w:t>"Q"</w:t>
      </w:r>
      <w:r>
        <w:rPr>
          <w:rStyle w:val="NormalTok"/>
        </w:rPr>
        <w:t xml:space="preserve">, </w:t>
      </w:r>
      <w:r>
        <w:rPr>
          <w:rStyle w:val="DecValTok"/>
        </w:rPr>
        <w:t>1</w:t>
      </w:r>
      <w:r>
        <w:rPr>
          <w:rStyle w:val="NormalTok"/>
        </w:rPr>
        <w:t>:</w:t>
      </w:r>
      <w:r>
        <w:rPr>
          <w:rStyle w:val="DecValTok"/>
        </w:rPr>
        <w:t>4</w:t>
      </w:r>
      <w:r>
        <w:rPr>
          <w:rStyle w:val="NormalTok"/>
        </w:rPr>
        <w:t>)</w:t>
      </w:r>
      <w:r>
        <w:br/>
      </w:r>
      <w:r>
        <w:rPr>
          <w:rStyle w:val="KeywordTok"/>
        </w:rPr>
        <w:t>print</w:t>
      </w:r>
      <w:r>
        <w:rPr>
          <w:rStyle w:val="NormalTok"/>
        </w:rPr>
        <w:t>(</w:t>
      </w:r>
      <w:proofErr w:type="spellStart"/>
      <w:r>
        <w:rPr>
          <w:rStyle w:val="NormalTok"/>
        </w:rPr>
        <w:t>asof</w:t>
      </w:r>
      <w:proofErr w:type="spellEnd"/>
      <w:r>
        <w:rPr>
          <w:rStyle w:val="NormalTok"/>
        </w:rPr>
        <w:t>)</w:t>
      </w:r>
    </w:p>
    <w:p w14:paraId="00465AB6" w14:textId="77777777" w:rsidR="00D96D82" w:rsidRDefault="00C135C8">
      <w:pPr>
        <w:pStyle w:val="SourceCode"/>
      </w:pPr>
      <w:r>
        <w:rPr>
          <w:rStyle w:val="VerbatimChar"/>
        </w:rPr>
        <w:t>#</w:t>
      </w:r>
      <w:proofErr w:type="gramStart"/>
      <w:r>
        <w:rPr>
          <w:rStyle w:val="VerbatimChar"/>
        </w:rPr>
        <w:t>#         Q1</w:t>
      </w:r>
      <w:proofErr w:type="gramEnd"/>
      <w:r>
        <w:rPr>
          <w:rStyle w:val="VerbatimChar"/>
        </w:rPr>
        <w:t xml:space="preserve">         Q2         Q3         Q4 </w:t>
      </w:r>
      <w:r>
        <w:br/>
      </w:r>
      <w:r>
        <w:rPr>
          <w:rStyle w:val="VerbatimChar"/>
        </w:rPr>
        <w:t>## 03/31/2013 06/30/2013 09/30/2013 12/31/2013</w:t>
      </w:r>
    </w:p>
    <w:p w14:paraId="00465AB7" w14:textId="77777777" w:rsidR="00D96D82" w:rsidRDefault="00C135C8">
      <w:pPr>
        <w:pStyle w:val="FirstParagraph"/>
      </w:pPr>
      <w:r>
        <w:t>Comment:</w:t>
      </w:r>
      <w:r>
        <w:br/>
        <w:t xml:space="preserve">"names" were assigned to </w:t>
      </w:r>
      <w:proofErr w:type="spellStart"/>
      <w:r>
        <w:rPr>
          <w:rStyle w:val="VerbatimChar"/>
        </w:rPr>
        <w:t>DateOfLoss</w:t>
      </w:r>
      <w:proofErr w:type="spellEnd"/>
      <w:r>
        <w:t xml:space="preserve"> and </w:t>
      </w:r>
      <w:proofErr w:type="spellStart"/>
      <w:r>
        <w:rPr>
          <w:rStyle w:val="VerbatimChar"/>
        </w:rPr>
        <w:t>asof</w:t>
      </w:r>
      <w:proofErr w:type="spellEnd"/>
      <w:r>
        <w:t xml:space="preserve"> so that R will automatically </w:t>
      </w:r>
      <w:commentRangeStart w:id="88"/>
      <w:r>
        <w:t xml:space="preserve">embellish </w:t>
      </w:r>
      <w:commentRangeEnd w:id="88"/>
      <w:r w:rsidR="00F4320B">
        <w:rPr>
          <w:rStyle w:val="CommentReference"/>
        </w:rPr>
        <w:commentReference w:id="88"/>
      </w:r>
      <w:commentRangeStart w:id="89"/>
      <w:r>
        <w:t>the</w:t>
      </w:r>
      <w:commentRangeEnd w:id="89"/>
      <w:r w:rsidR="006B34F8">
        <w:rPr>
          <w:rStyle w:val="CommentReference"/>
        </w:rPr>
        <w:commentReference w:id="89"/>
      </w:r>
      <w:r>
        <w:t xml:space="preserve"> </w:t>
      </w:r>
      <w:proofErr w:type="spellStart"/>
      <w:r>
        <w:t>data.frame</w:t>
      </w:r>
      <w:proofErr w:type="spellEnd"/>
      <w:r>
        <w:t xml:space="preserve"> below with row and column headers.</w:t>
      </w:r>
    </w:p>
    <w:p w14:paraId="00465AB8" w14:textId="77777777" w:rsidR="00D96D82" w:rsidRDefault="00C135C8">
      <w:pPr>
        <w:pStyle w:val="BodyText"/>
      </w:pPr>
      <w:commentRangeStart w:id="90"/>
      <w:r>
        <w:t xml:space="preserve">Here are the ages of the 10 losses as of each quarter end, stored in a </w:t>
      </w:r>
      <w:proofErr w:type="spellStart"/>
      <w:r>
        <w:t>data.frame</w:t>
      </w:r>
      <w:proofErr w:type="spellEnd"/>
      <w:r>
        <w:t xml:space="preserve"> with each claim's date of </w:t>
      </w:r>
      <w:commentRangeStart w:id="91"/>
      <w:r>
        <w:t>loss</w:t>
      </w:r>
      <w:commentRangeEnd w:id="90"/>
      <w:r w:rsidR="00F4320B">
        <w:rPr>
          <w:rStyle w:val="CommentReference"/>
        </w:rPr>
        <w:commentReference w:id="90"/>
      </w:r>
      <w:commentRangeEnd w:id="91"/>
      <w:r w:rsidR="006B34F8">
        <w:rPr>
          <w:rStyle w:val="CommentReference"/>
        </w:rPr>
        <w:commentReference w:id="91"/>
      </w:r>
      <w:r>
        <w:t>:</w:t>
      </w:r>
    </w:p>
    <w:p w14:paraId="00465AB9" w14:textId="77777777" w:rsidR="00D96D82" w:rsidRDefault="00C135C8">
      <w:pPr>
        <w:pStyle w:val="SourceCode"/>
      </w:pPr>
      <w:r>
        <w:rPr>
          <w:rStyle w:val="CommentTok"/>
        </w:rPr>
        <w:t xml:space="preserve"># </w:t>
      </w:r>
      <w:proofErr w:type="gramStart"/>
      <w:r>
        <w:rPr>
          <w:rStyle w:val="CommentTok"/>
        </w:rPr>
        <w:t>a</w:t>
      </w:r>
      <w:proofErr w:type="gramEnd"/>
      <w:r>
        <w:rPr>
          <w:rStyle w:val="CommentTok"/>
        </w:rPr>
        <w:t xml:space="preserve"> matrix of ages in units of months</w:t>
      </w:r>
      <w:r>
        <w:br/>
      </w:r>
      <w:r>
        <w:rPr>
          <w:rStyle w:val="NormalTok"/>
        </w:rPr>
        <w:t>Ages &lt;-</w:t>
      </w:r>
      <w:r>
        <w:rPr>
          <w:rStyle w:val="StringTok"/>
        </w:rPr>
        <w:t xml:space="preserve"> </w:t>
      </w:r>
      <w:r>
        <w:rPr>
          <w:rStyle w:val="KeywordTok"/>
        </w:rPr>
        <w:t>round</w:t>
      </w:r>
      <w:r>
        <w:rPr>
          <w:rStyle w:val="NormalTok"/>
        </w:rPr>
        <w:t>(</w:t>
      </w:r>
      <w:proofErr w:type="spellStart"/>
      <w:r>
        <w:rPr>
          <w:rStyle w:val="KeywordTok"/>
        </w:rPr>
        <w:t>sapply</w:t>
      </w:r>
      <w:proofErr w:type="spellEnd"/>
      <w:r>
        <w:rPr>
          <w:rStyle w:val="NormalTok"/>
        </w:rPr>
        <w:t>(</w:t>
      </w:r>
      <w:proofErr w:type="spellStart"/>
      <w:r>
        <w:rPr>
          <w:rStyle w:val="NormalTok"/>
        </w:rPr>
        <w:t>asof</w:t>
      </w:r>
      <w:proofErr w:type="spellEnd"/>
      <w:r>
        <w:rPr>
          <w:rStyle w:val="NormalTok"/>
        </w:rPr>
        <w:t xml:space="preserve">, </w:t>
      </w:r>
      <w:r>
        <w:rPr>
          <w:rStyle w:val="StringTok"/>
        </w:rPr>
        <w:t>`</w:t>
      </w:r>
      <w:r>
        <w:rPr>
          <w:rStyle w:val="DataTypeTok"/>
        </w:rPr>
        <w:t>-</w:t>
      </w:r>
      <w:r>
        <w:rPr>
          <w:rStyle w:val="StringTok"/>
        </w:rPr>
        <w:t>`</w:t>
      </w:r>
      <w:r>
        <w:rPr>
          <w:rStyle w:val="NormalTok"/>
        </w:rPr>
        <w:t xml:space="preserve"> , </w:t>
      </w:r>
      <w:proofErr w:type="spellStart"/>
      <w:r>
        <w:rPr>
          <w:rStyle w:val="NormalTok"/>
        </w:rPr>
        <w:t>DateOfLoss</w:t>
      </w:r>
      <w:proofErr w:type="spellEnd"/>
      <w:r>
        <w:rPr>
          <w:rStyle w:val="NormalTok"/>
        </w:rPr>
        <w:t xml:space="preserve">), </w:t>
      </w:r>
      <w:r>
        <w:rPr>
          <w:rStyle w:val="DecValTok"/>
        </w:rPr>
        <w:t>1</w:t>
      </w:r>
      <w:r>
        <w:rPr>
          <w:rStyle w:val="NormalTok"/>
        </w:rPr>
        <w:t>)</w:t>
      </w:r>
      <w:r>
        <w:br/>
      </w:r>
      <w:r>
        <w:rPr>
          <w:rStyle w:val="CommentTok"/>
        </w:rPr>
        <w:t xml:space="preserve"># code ages as "not available" if the evaluation date </w:t>
      </w:r>
      <w:proofErr w:type="spellStart"/>
      <w:r>
        <w:rPr>
          <w:rStyle w:val="CommentTok"/>
        </w:rPr>
        <w:t>preceeds</w:t>
      </w:r>
      <w:proofErr w:type="spellEnd"/>
      <w:r>
        <w:rPr>
          <w:rStyle w:val="CommentTok"/>
        </w:rPr>
        <w:t xml:space="preserve"> </w:t>
      </w:r>
      <w:r>
        <w:br/>
      </w:r>
      <w:r>
        <w:rPr>
          <w:rStyle w:val="CommentTok"/>
        </w:rPr>
        <w:t># the Date of Loss (one instance)</w:t>
      </w:r>
      <w:r>
        <w:br/>
      </w:r>
      <w:r>
        <w:rPr>
          <w:rStyle w:val="NormalTok"/>
        </w:rPr>
        <w:t>Ages[Ages &lt;=</w:t>
      </w:r>
      <w:r>
        <w:rPr>
          <w:rStyle w:val="StringTok"/>
        </w:rPr>
        <w:t xml:space="preserve"> </w:t>
      </w:r>
      <w:r>
        <w:rPr>
          <w:rStyle w:val="DecValTok"/>
        </w:rPr>
        <w:t>0</w:t>
      </w:r>
      <w:r>
        <w:rPr>
          <w:rStyle w:val="NormalTok"/>
        </w:rPr>
        <w:t>] &lt;-</w:t>
      </w:r>
      <w:r>
        <w:rPr>
          <w:rStyle w:val="StringTok"/>
        </w:rPr>
        <w:t xml:space="preserve"> </w:t>
      </w:r>
      <w:r>
        <w:rPr>
          <w:rStyle w:val="OtherTok"/>
        </w:rPr>
        <w:t>NA</w:t>
      </w:r>
      <w:r>
        <w:br/>
      </w:r>
      <w:proofErr w:type="spellStart"/>
      <w:r>
        <w:rPr>
          <w:rStyle w:val="KeywordTok"/>
        </w:rPr>
        <w:t>data.frame</w:t>
      </w:r>
      <w:proofErr w:type="spellEnd"/>
      <w:r>
        <w:rPr>
          <w:rStyle w:val="NormalTok"/>
        </w:rPr>
        <w:t>(</w:t>
      </w:r>
      <w:proofErr w:type="spellStart"/>
      <w:r>
        <w:rPr>
          <w:rStyle w:val="NormalTok"/>
        </w:rPr>
        <w:t>DateOfLoss</w:t>
      </w:r>
      <w:proofErr w:type="spellEnd"/>
      <w:r>
        <w:rPr>
          <w:rStyle w:val="NormalTok"/>
        </w:rPr>
        <w:t>, Ages)</w:t>
      </w:r>
    </w:p>
    <w:p w14:paraId="00465ABA" w14:textId="77777777" w:rsidR="00D96D82" w:rsidRDefault="00C135C8">
      <w:pPr>
        <w:pStyle w:val="SourceCode"/>
      </w:pPr>
      <w:r>
        <w:rPr>
          <w:rStyle w:val="VerbatimChar"/>
        </w:rPr>
        <w:t>#</w:t>
      </w:r>
      <w:proofErr w:type="gramStart"/>
      <w:r>
        <w:rPr>
          <w:rStyle w:val="VerbatimChar"/>
        </w:rPr>
        <w:t xml:space="preserve">#         </w:t>
      </w:r>
      <w:proofErr w:type="spellStart"/>
      <w:r>
        <w:rPr>
          <w:rStyle w:val="VerbatimChar"/>
        </w:rPr>
        <w:t>DateOfLoss</w:t>
      </w:r>
      <w:proofErr w:type="spellEnd"/>
      <w:proofErr w:type="gramEnd"/>
      <w:r>
        <w:rPr>
          <w:rStyle w:val="VerbatimChar"/>
        </w:rPr>
        <w:t xml:space="preserve">   Q1   Q2   Q3   Q4</w:t>
      </w:r>
      <w:r>
        <w:br/>
      </w:r>
      <w:r>
        <w:rPr>
          <w:rStyle w:val="VerbatimChar"/>
        </w:rPr>
        <w:t>## Claim1  2011-08-18 19.5 22.5 25.5 28.5</w:t>
      </w:r>
      <w:r>
        <w:br/>
      </w:r>
      <w:r>
        <w:rPr>
          <w:rStyle w:val="VerbatimChar"/>
        </w:rPr>
        <w:t>## Claim2  2011-12-26 15.2 18.2 21.2 24.2</w:t>
      </w:r>
      <w:r>
        <w:br/>
      </w:r>
      <w:r>
        <w:rPr>
          <w:rStyle w:val="VerbatimChar"/>
        </w:rPr>
        <w:lastRenderedPageBreak/>
        <w:t>## Claim3  2011-02-13 25.6 28.6 31.6 34.6</w:t>
      </w:r>
      <w:r>
        <w:br/>
      </w:r>
      <w:r>
        <w:rPr>
          <w:rStyle w:val="VerbatimChar"/>
        </w:rPr>
        <w:t>## Claim4  2011-02-12 25.6 28.6 31.6 34.6</w:t>
      </w:r>
      <w:r>
        <w:br/>
      </w:r>
      <w:r>
        <w:rPr>
          <w:rStyle w:val="VerbatimChar"/>
        </w:rPr>
        <w:t>## Claim5  2011-05-12 22.6 25.6 28.6 31.6</w:t>
      </w:r>
      <w:r>
        <w:br/>
      </w:r>
      <w:r>
        <w:rPr>
          <w:rStyle w:val="VerbatimChar"/>
        </w:rPr>
        <w:t>## Claim6  2013-05-30   NA  1.1  4.1  7.1</w:t>
      </w:r>
      <w:r>
        <w:br/>
      </w:r>
      <w:r>
        <w:rPr>
          <w:rStyle w:val="VerbatimChar"/>
        </w:rPr>
        <w:t>## Claim7  2012-01-10 14.7 17.7 20.7 23.7</w:t>
      </w:r>
      <w:r>
        <w:br/>
      </w:r>
      <w:r>
        <w:rPr>
          <w:rStyle w:val="VerbatimChar"/>
        </w:rPr>
        <w:t>## Claim8  2011-06-12 21.6 24.6 27.6 30.6</w:t>
      </w:r>
      <w:r>
        <w:br/>
      </w:r>
      <w:r>
        <w:rPr>
          <w:rStyle w:val="VerbatimChar"/>
        </w:rPr>
        <w:t>## Claim9  2011-10-18 17.5 20.5 23.5 26.5</w:t>
      </w:r>
      <w:r>
        <w:br/>
      </w:r>
      <w:r>
        <w:rPr>
          <w:rStyle w:val="VerbatimChar"/>
        </w:rPr>
        <w:t>## Claim10 2011-02-14 25.5 28.5 31.5 34.5</w:t>
      </w:r>
    </w:p>
    <w:p w14:paraId="00465ABB" w14:textId="77777777" w:rsidR="00D96D82" w:rsidRDefault="00C135C8">
      <w:pPr>
        <w:pStyle w:val="Heading3"/>
      </w:pPr>
      <w:bookmarkStart w:id="92" w:name="date-arithmetic"/>
      <w:bookmarkEnd w:id="92"/>
      <w:r>
        <w:t>Date Arithmetic</w:t>
      </w:r>
    </w:p>
    <w:p w14:paraId="00465ABC" w14:textId="77777777" w:rsidR="00D96D82" w:rsidRDefault="00C135C8">
      <w:pPr>
        <w:pStyle w:val="FirstParagraph"/>
      </w:pPr>
      <w:proofErr w:type="spellStart"/>
      <w:proofErr w:type="gramStart"/>
      <w:r>
        <w:rPr>
          <w:rStyle w:val="VerbatimChar"/>
        </w:rPr>
        <w:t>mondate</w:t>
      </w:r>
      <w:r>
        <w:t>s</w:t>
      </w:r>
      <w:proofErr w:type="spellEnd"/>
      <w:proofErr w:type="gramEnd"/>
      <w:r>
        <w:t xml:space="preserve"> can act arithmetically in (</w:t>
      </w:r>
      <w:commentRangeStart w:id="93"/>
      <w:r>
        <w:t>almost always</w:t>
      </w:r>
      <w:commentRangeEnd w:id="93"/>
      <w:r w:rsidR="00CB1A40">
        <w:rPr>
          <w:rStyle w:val="CommentReference"/>
        </w:rPr>
        <w:commentReference w:id="93"/>
      </w:r>
      <w:r>
        <w:t xml:space="preserve">) the same way their underlying </w:t>
      </w:r>
      <w:r>
        <w:rPr>
          <w:rStyle w:val="VerbatimChar"/>
        </w:rPr>
        <w:t>numeric</w:t>
      </w:r>
      <w:r>
        <w:t xml:space="preserve"> can act</w:t>
      </w:r>
      <w:commentRangeStart w:id="94"/>
      <w:r>
        <w:t>.</w:t>
      </w:r>
      <w:r>
        <w:rPr>
          <w:rStyle w:val="FootnoteReference"/>
        </w:rPr>
        <w:footnoteReference w:id="2"/>
      </w:r>
      <w:r>
        <w:t xml:space="preserve"> </w:t>
      </w:r>
      <w:commentRangeEnd w:id="94"/>
      <w:r w:rsidR="008D5647">
        <w:rPr>
          <w:rStyle w:val="CommentReference"/>
        </w:rPr>
        <w:commentReference w:id="94"/>
      </w:r>
      <w:r>
        <w:t>In particular, use subtraction to measure the magnitude of the interval between two dates in units of months.</w:t>
      </w:r>
    </w:p>
    <w:p w14:paraId="00465ABD" w14:textId="77777777" w:rsidR="00D96D82" w:rsidRDefault="00C135C8">
      <w:pPr>
        <w:pStyle w:val="BodyText"/>
      </w:pPr>
      <w:r>
        <w:t>For example, the following two calculations yield the same result:</w:t>
      </w:r>
    </w:p>
    <w:p w14:paraId="00465ABE" w14:textId="77777777" w:rsidR="00D96D82" w:rsidRDefault="00C135C8">
      <w:pPr>
        <w:pStyle w:val="SourceCode"/>
      </w:pPr>
      <w:proofErr w:type="spellStart"/>
      <w:proofErr w:type="gramStart"/>
      <w:r>
        <w:rPr>
          <w:rStyle w:val="KeywordTok"/>
        </w:rPr>
        <w:t>mondate</w:t>
      </w:r>
      <w:proofErr w:type="spellEnd"/>
      <w:proofErr w:type="gramEnd"/>
      <w:r>
        <w:rPr>
          <w:rStyle w:val="NormalTok"/>
        </w:rPr>
        <w:t>(</w:t>
      </w:r>
      <w:r>
        <w:rPr>
          <w:rStyle w:val="StringTok"/>
        </w:rPr>
        <w:t>"2015-12-31"</w:t>
      </w:r>
      <w:r>
        <w:rPr>
          <w:rStyle w:val="NormalTok"/>
        </w:rPr>
        <w:t>) -</w:t>
      </w:r>
      <w:r>
        <w:rPr>
          <w:rStyle w:val="StringTok"/>
        </w:rPr>
        <w:t xml:space="preserve"> </w:t>
      </w:r>
      <w:proofErr w:type="spellStart"/>
      <w:r>
        <w:rPr>
          <w:rStyle w:val="KeywordTok"/>
        </w:rPr>
        <w:t>mondate</w:t>
      </w:r>
      <w:proofErr w:type="spellEnd"/>
      <w:r>
        <w:rPr>
          <w:rStyle w:val="NormalTok"/>
        </w:rPr>
        <w:t>(</w:t>
      </w:r>
      <w:r>
        <w:rPr>
          <w:rStyle w:val="StringTok"/>
        </w:rPr>
        <w:t>"2014-12-31"</w:t>
      </w:r>
      <w:r>
        <w:rPr>
          <w:rStyle w:val="NormalTok"/>
        </w:rPr>
        <w:t>)</w:t>
      </w:r>
    </w:p>
    <w:p w14:paraId="00465ABF" w14:textId="77777777" w:rsidR="00D96D82" w:rsidRDefault="00C135C8">
      <w:pPr>
        <w:pStyle w:val="SourceCode"/>
      </w:pPr>
      <w:r>
        <w:rPr>
          <w:rStyle w:val="VerbatimChar"/>
        </w:rPr>
        <w:t>## Time difference of 12 months</w:t>
      </w:r>
    </w:p>
    <w:p w14:paraId="00465AC0" w14:textId="77777777" w:rsidR="00D96D82" w:rsidRDefault="00C135C8">
      <w:pPr>
        <w:pStyle w:val="SourceCode"/>
      </w:pPr>
      <w:proofErr w:type="spellStart"/>
      <w:proofErr w:type="gramStart"/>
      <w:r>
        <w:rPr>
          <w:rStyle w:val="KeywordTok"/>
        </w:rPr>
        <w:t>mondate</w:t>
      </w:r>
      <w:proofErr w:type="spellEnd"/>
      <w:proofErr w:type="gramEnd"/>
      <w:r>
        <w:rPr>
          <w:rStyle w:val="NormalTok"/>
        </w:rPr>
        <w:t>(</w:t>
      </w:r>
      <w:r>
        <w:rPr>
          <w:rStyle w:val="StringTok"/>
        </w:rPr>
        <w:t>"2015-12-31"</w:t>
      </w:r>
      <w:r>
        <w:rPr>
          <w:rStyle w:val="NormalTok"/>
        </w:rPr>
        <w:t>) -</w:t>
      </w:r>
      <w:r>
        <w:rPr>
          <w:rStyle w:val="StringTok"/>
        </w:rPr>
        <w:t xml:space="preserve"> </w:t>
      </w:r>
      <w:proofErr w:type="spellStart"/>
      <w:r>
        <w:rPr>
          <w:rStyle w:val="KeywordTok"/>
        </w:rPr>
        <w:t>as.Date</w:t>
      </w:r>
      <w:proofErr w:type="spellEnd"/>
      <w:r>
        <w:rPr>
          <w:rStyle w:val="NormalTok"/>
        </w:rPr>
        <w:t>(</w:t>
      </w:r>
      <w:r>
        <w:rPr>
          <w:rStyle w:val="StringTok"/>
        </w:rPr>
        <w:t>"2015-01-01"</w:t>
      </w:r>
      <w:r>
        <w:rPr>
          <w:rStyle w:val="NormalTok"/>
        </w:rPr>
        <w:t>)</w:t>
      </w:r>
    </w:p>
    <w:p w14:paraId="00465AC1" w14:textId="77777777" w:rsidR="00D96D82" w:rsidRDefault="00C135C8">
      <w:pPr>
        <w:pStyle w:val="SourceCode"/>
      </w:pPr>
      <w:r>
        <w:rPr>
          <w:rStyle w:val="VerbatimChar"/>
        </w:rPr>
        <w:t>## Time difference of 12 months</w:t>
      </w:r>
    </w:p>
    <w:p w14:paraId="00465AC2" w14:textId="77777777" w:rsidR="00D96D82" w:rsidRDefault="00C135C8">
      <w:pPr>
        <w:pStyle w:val="FirstParagraph"/>
      </w:pPr>
      <w:commentRangeStart w:id="100"/>
      <w:r>
        <w:t xml:space="preserve">Why are the results identical even though the subtrahends would appear to be a day apart? The answer is that the two objects, </w:t>
      </w:r>
      <w:proofErr w:type="spellStart"/>
      <w:proofErr w:type="gramStart"/>
      <w:r>
        <w:rPr>
          <w:rStyle w:val="VerbatimChar"/>
        </w:rPr>
        <w:t>as.Date</w:t>
      </w:r>
      <w:proofErr w:type="spellEnd"/>
      <w:proofErr w:type="gramEnd"/>
      <w:r>
        <w:rPr>
          <w:rStyle w:val="VerbatimChar"/>
        </w:rPr>
        <w:t>("2015-01-01")</w:t>
      </w:r>
      <w:r>
        <w:t xml:space="preserve"> and </w:t>
      </w:r>
      <w:proofErr w:type="spellStart"/>
      <w:r>
        <w:rPr>
          <w:rStyle w:val="VerbatimChar"/>
        </w:rPr>
        <w:t>mondate</w:t>
      </w:r>
      <w:proofErr w:type="spellEnd"/>
      <w:r>
        <w:rPr>
          <w:rStyle w:val="VerbatimChar"/>
        </w:rPr>
        <w:t>("2014-12-31")</w:t>
      </w:r>
      <w:r>
        <w:t xml:space="preserve"> </w:t>
      </w:r>
      <w:r>
        <w:rPr>
          <w:i/>
        </w:rPr>
        <w:t>represent the same instant in time</w:t>
      </w:r>
      <w:r>
        <w:t xml:space="preserve">, i.e., the moment that separates events </w:t>
      </w:r>
      <w:proofErr w:type="spellStart"/>
      <w:r>
        <w:t>occuring</w:t>
      </w:r>
      <w:proofErr w:type="spellEnd"/>
      <w:r>
        <w:t xml:space="preserve"> in 2014 from events occurring in 2015. This points out a new feature in </w:t>
      </w:r>
      <w:proofErr w:type="spellStart"/>
      <w:r>
        <w:t>mondate</w:t>
      </w:r>
      <w:proofErr w:type="spellEnd"/>
      <w:r>
        <w:t xml:space="preserve"> v1.0.</w:t>
      </w:r>
      <w:commentRangeEnd w:id="100"/>
      <w:r w:rsidR="005B4D99">
        <w:rPr>
          <w:rStyle w:val="CommentReference"/>
        </w:rPr>
        <w:commentReference w:id="100"/>
      </w:r>
    </w:p>
    <w:p w14:paraId="00465AC3" w14:textId="77777777" w:rsidR="00D96D82" w:rsidRPr="005B4D99" w:rsidRDefault="00C135C8">
      <w:pPr>
        <w:pStyle w:val="BlockText"/>
        <w:rPr>
          <w:b/>
          <w:rPrChange w:id="101" w:author="michael flumian" w:date="2015-11-11T16:46:00Z">
            <w:rPr/>
          </w:rPrChange>
        </w:rPr>
      </w:pPr>
      <w:r w:rsidRPr="005B4D99">
        <w:rPr>
          <w:b/>
          <w:noProof/>
          <w:rPrChange w:id="102" w:author="Unknown">
            <w:rPr>
              <w:noProof/>
            </w:rPr>
          </w:rPrChange>
        </w:rPr>
        <w:drawing>
          <wp:inline distT="0" distB="0" distL="0" distR="0" wp14:anchorId="00465B6B" wp14:editId="00465B6C">
            <wp:extent cx="317500" cy="31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rsidRPr="005B4D99">
        <w:rPr>
          <w:b/>
          <w:rPrChange w:id="103" w:author="michael flumian" w:date="2015-11-11T16:46:00Z">
            <w:rPr/>
          </w:rPrChange>
        </w:rPr>
        <w:t xml:space="preserve"> </w:t>
      </w:r>
      <w:r w:rsidRPr="005B4D99">
        <w:rPr>
          <w:rStyle w:val="VerbatimChar"/>
          <w:b/>
          <w:rPrChange w:id="104" w:author="michael flumian" w:date="2015-11-11T16:46:00Z">
            <w:rPr>
              <w:rStyle w:val="VerbatimChar"/>
            </w:rPr>
          </w:rPrChange>
        </w:rPr>
        <w:t>Date</w:t>
      </w:r>
      <w:r w:rsidRPr="005B4D99">
        <w:rPr>
          <w:b/>
          <w:rPrChange w:id="105" w:author="michael flumian" w:date="2015-11-11T16:46:00Z">
            <w:rPr/>
          </w:rPrChange>
        </w:rPr>
        <w:t xml:space="preserve">s can be </w:t>
      </w:r>
      <w:proofErr w:type="spellStart"/>
      <w:r w:rsidRPr="005B4D99">
        <w:rPr>
          <w:b/>
          <w:rPrChange w:id="106" w:author="michael flumian" w:date="2015-11-11T16:46:00Z">
            <w:rPr/>
          </w:rPrChange>
        </w:rPr>
        <w:t>subracted</w:t>
      </w:r>
      <w:proofErr w:type="spellEnd"/>
      <w:r w:rsidRPr="005B4D99">
        <w:rPr>
          <w:b/>
          <w:rPrChange w:id="107" w:author="michael flumian" w:date="2015-11-11T16:46:00Z">
            <w:rPr/>
          </w:rPrChange>
        </w:rPr>
        <w:t xml:space="preserve"> directly from </w:t>
      </w:r>
      <w:proofErr w:type="spellStart"/>
      <w:r w:rsidRPr="005B4D99">
        <w:rPr>
          <w:rStyle w:val="VerbatimChar"/>
          <w:b/>
          <w:rPrChange w:id="108" w:author="michael flumian" w:date="2015-11-11T16:46:00Z">
            <w:rPr>
              <w:rStyle w:val="VerbatimChar"/>
            </w:rPr>
          </w:rPrChange>
        </w:rPr>
        <w:t>mondate</w:t>
      </w:r>
      <w:r w:rsidRPr="005B4D99">
        <w:rPr>
          <w:b/>
          <w:rPrChange w:id="109" w:author="michael flumian" w:date="2015-11-11T16:46:00Z">
            <w:rPr/>
          </w:rPrChange>
        </w:rPr>
        <w:t>s</w:t>
      </w:r>
      <w:proofErr w:type="spellEnd"/>
      <w:r w:rsidRPr="005B4D99">
        <w:rPr>
          <w:b/>
          <w:rPrChange w:id="110" w:author="michael flumian" w:date="2015-11-11T16:46:00Z">
            <w:rPr/>
          </w:rPrChange>
        </w:rPr>
        <w:t>.</w:t>
      </w:r>
    </w:p>
    <w:p w14:paraId="00465AC4" w14:textId="77777777" w:rsidR="00D96D82" w:rsidRDefault="00C135C8">
      <w:pPr>
        <w:pStyle w:val="Heading2"/>
      </w:pPr>
      <w:bookmarkStart w:id="111" w:name="date-formatting"/>
      <w:bookmarkEnd w:id="111"/>
      <w:r>
        <w:t>2. Date Formatting</w:t>
      </w:r>
    </w:p>
    <w:p w14:paraId="00465AC5" w14:textId="72AF05FF" w:rsidR="00D96D82" w:rsidRDefault="00C135C8">
      <w:pPr>
        <w:pStyle w:val="FirstParagraph"/>
      </w:pPr>
      <w:proofErr w:type="spellStart"/>
      <w:proofErr w:type="gramStart"/>
      <w:r>
        <w:rPr>
          <w:rStyle w:val="VerbatimChar"/>
        </w:rPr>
        <w:t>mondate</w:t>
      </w:r>
      <w:proofErr w:type="spellEnd"/>
      <w:proofErr w:type="gramEnd"/>
      <w:r>
        <w:t xml:space="preserve"> enables dates to be read and displayed in more than one format. The</w:t>
      </w:r>
      <w:ins w:id="112" w:author="michael flumian" w:date="2015-11-11T16:50:00Z">
        <w:r w:rsidR="005B4D99">
          <w:t xml:space="preserve"> </w:t>
        </w:r>
        <w:proofErr w:type="gramStart"/>
        <w:r w:rsidR="005B4D99">
          <w:t xml:space="preserve">current </w:t>
        </w:r>
      </w:ins>
      <w:r>
        <w:t xml:space="preserve"> built</w:t>
      </w:r>
      <w:proofErr w:type="gramEnd"/>
      <w:r>
        <w:t xml:space="preserve">-in formats that are automatically recognized are </w:t>
      </w:r>
      <w:del w:id="113" w:author="michael flumian" w:date="2015-11-11T16:50:00Z">
        <w:r w:rsidDel="005B4D99">
          <w:delText>currently</w:delText>
        </w:r>
      </w:del>
    </w:p>
    <w:p w14:paraId="00465AC6" w14:textId="77777777" w:rsidR="00D96D82" w:rsidRDefault="00C135C8">
      <w:pPr>
        <w:pStyle w:val="Compact"/>
        <w:numPr>
          <w:ilvl w:val="0"/>
          <w:numId w:val="5"/>
        </w:numPr>
      </w:pPr>
      <w:proofErr w:type="spellStart"/>
      <w:r>
        <w:t>USa</w:t>
      </w:r>
      <w:proofErr w:type="spellEnd"/>
      <w:r>
        <w:t>: "%m/%d/%Y"</w:t>
      </w:r>
    </w:p>
    <w:p w14:paraId="00465AC7" w14:textId="77777777" w:rsidR="00D96D82" w:rsidRDefault="00C135C8">
      <w:pPr>
        <w:pStyle w:val="Compact"/>
        <w:numPr>
          <w:ilvl w:val="0"/>
          <w:numId w:val="5"/>
        </w:numPr>
      </w:pPr>
      <w:proofErr w:type="spellStart"/>
      <w:r>
        <w:t>USb</w:t>
      </w:r>
      <w:proofErr w:type="spellEnd"/>
      <w:r>
        <w:t>: "%m-%d-%Y"</w:t>
      </w:r>
    </w:p>
    <w:p w14:paraId="00465AC8" w14:textId="77777777" w:rsidR="00D96D82" w:rsidRDefault="00C135C8">
      <w:pPr>
        <w:pStyle w:val="Compact"/>
        <w:numPr>
          <w:ilvl w:val="0"/>
          <w:numId w:val="5"/>
        </w:numPr>
      </w:pPr>
      <w:proofErr w:type="spellStart"/>
      <w:r>
        <w:t>EUa</w:t>
      </w:r>
      <w:proofErr w:type="spellEnd"/>
      <w:r>
        <w:t>: "%Y-%m-%d"</w:t>
      </w:r>
    </w:p>
    <w:p w14:paraId="00465AC9" w14:textId="77777777" w:rsidR="00D96D82" w:rsidRDefault="00C135C8">
      <w:pPr>
        <w:pStyle w:val="Compact"/>
        <w:numPr>
          <w:ilvl w:val="0"/>
          <w:numId w:val="5"/>
        </w:numPr>
      </w:pPr>
      <w:proofErr w:type="spellStart"/>
      <w:r>
        <w:t>EUb</w:t>
      </w:r>
      <w:proofErr w:type="spellEnd"/>
      <w:r>
        <w:t>: "%Y/%m/%d"</w:t>
      </w:r>
    </w:p>
    <w:p w14:paraId="00465ACA" w14:textId="77777777" w:rsidR="00D96D82" w:rsidRDefault="00C135C8">
      <w:pPr>
        <w:pStyle w:val="FirstParagraph"/>
      </w:pPr>
      <w:r>
        <w:lastRenderedPageBreak/>
        <w:t xml:space="preserve">The order can be changed and new formats added using </w:t>
      </w:r>
      <w:r>
        <w:rPr>
          <w:rStyle w:val="VerbatimChar"/>
        </w:rPr>
        <w:t>base::options</w:t>
      </w:r>
      <w:r>
        <w:t xml:space="preserve"> for display ("writing") and </w:t>
      </w:r>
      <w:proofErr w:type="spellStart"/>
      <w:r>
        <w:rPr>
          <w:rStyle w:val="VerbatimChar"/>
        </w:rPr>
        <w:t>set.mondate.displayFormats</w:t>
      </w:r>
      <w:proofErr w:type="spellEnd"/>
      <w:r>
        <w:t xml:space="preserve"> for "reading".</w:t>
      </w:r>
    </w:p>
    <w:p w14:paraId="00465ACB" w14:textId="77777777" w:rsidR="00D96D82" w:rsidRDefault="00C135C8">
      <w:pPr>
        <w:pStyle w:val="Heading3"/>
      </w:pPr>
      <w:bookmarkStart w:id="114" w:name="writing-dynamic-format-display"/>
      <w:bookmarkEnd w:id="114"/>
      <w:r>
        <w:t>"</w:t>
      </w:r>
      <w:proofErr w:type="gramStart"/>
      <w:r>
        <w:t>writing</w:t>
      </w:r>
      <w:proofErr w:type="gramEnd"/>
      <w:r>
        <w:t>": dynamic format display</w:t>
      </w:r>
    </w:p>
    <w:p w14:paraId="00465ACC" w14:textId="18D0858D" w:rsidR="00D96D82" w:rsidRDefault="00C135C8">
      <w:pPr>
        <w:pStyle w:val="FirstParagraph"/>
      </w:pPr>
      <w:r>
        <w:t xml:space="preserve">By default, </w:t>
      </w:r>
      <w:proofErr w:type="spellStart"/>
      <w:r>
        <w:rPr>
          <w:rStyle w:val="VerbatimChar"/>
        </w:rPr>
        <w:t>mondate</w:t>
      </w:r>
      <w:proofErr w:type="spellEnd"/>
      <w:r>
        <w:t xml:space="preserve"> looks at your value of </w:t>
      </w:r>
      <w:proofErr w:type="spellStart"/>
      <w:proofErr w:type="gramStart"/>
      <w:r>
        <w:rPr>
          <w:rStyle w:val="VerbatimChar"/>
        </w:rPr>
        <w:t>Sys.getlocale</w:t>
      </w:r>
      <w:proofErr w:type="spellEnd"/>
      <w:r>
        <w:rPr>
          <w:rStyle w:val="VerbatimChar"/>
        </w:rPr>
        <w:t>(</w:t>
      </w:r>
      <w:proofErr w:type="gramEnd"/>
      <w:r>
        <w:rPr>
          <w:rStyle w:val="VerbatimChar"/>
        </w:rPr>
        <w:t>"LC_TIME")</w:t>
      </w:r>
      <w:r>
        <w:t xml:space="preserve"> at startup. If "United States" appears, then </w:t>
      </w:r>
      <w:proofErr w:type="spellStart"/>
      <w:r>
        <w:t>USa</w:t>
      </w:r>
      <w:proofErr w:type="spellEnd"/>
      <w:r>
        <w:t xml:space="preserve"> format is selected, otherwise, </w:t>
      </w:r>
      <w:proofErr w:type="spellStart"/>
      <w:r>
        <w:t>EUa</w:t>
      </w:r>
      <w:proofErr w:type="spellEnd"/>
      <w:r>
        <w:t xml:space="preserve"> is selected. This default can be changed globally for all </w:t>
      </w:r>
      <w:proofErr w:type="spellStart"/>
      <w:r>
        <w:rPr>
          <w:rStyle w:val="VerbatimChar"/>
        </w:rPr>
        <w:t>mondate</w:t>
      </w:r>
      <w:proofErr w:type="spellEnd"/>
      <w:r>
        <w:t xml:space="preserve"> objects in the session or for indivi</w:t>
      </w:r>
      <w:ins w:id="115" w:author="michael flumian" w:date="2015-11-11T16:55:00Z">
        <w:r w:rsidR="002D6839">
          <w:t>d</w:t>
        </w:r>
      </w:ins>
      <w:del w:id="116" w:author="michael flumian" w:date="2015-11-11T16:55:00Z">
        <w:r w:rsidDel="002D6839">
          <w:delText>s</w:delText>
        </w:r>
      </w:del>
      <w:r>
        <w:t>ual objects.</w:t>
      </w:r>
    </w:p>
    <w:p w14:paraId="00465ACD" w14:textId="77777777" w:rsidR="00D96D82" w:rsidRDefault="00C135C8">
      <w:pPr>
        <w:pStyle w:val="Heading4"/>
      </w:pPr>
      <w:bookmarkStart w:id="117" w:name="example-4"/>
      <w:bookmarkEnd w:id="117"/>
      <w:r>
        <w:t>Example 4</w:t>
      </w:r>
    </w:p>
    <w:p w14:paraId="00465ACE" w14:textId="77777777" w:rsidR="00D96D82" w:rsidRDefault="00C135C8">
      <w:pPr>
        <w:pStyle w:val="FirstParagraph"/>
      </w:pPr>
      <w:r>
        <w:t>This vignette is being written in the US, so today's date, November 11, 2015, will be represented using the first format above by default:</w:t>
      </w:r>
    </w:p>
    <w:p w14:paraId="00465ACF" w14:textId="77777777" w:rsidR="00D96D82" w:rsidRDefault="00C135C8">
      <w:pPr>
        <w:pStyle w:val="SourceCode"/>
      </w:pPr>
      <w:proofErr w:type="spellStart"/>
      <w:proofErr w:type="gramStart"/>
      <w:r>
        <w:rPr>
          <w:rStyle w:val="KeywordTok"/>
        </w:rPr>
        <w:t>mondate</w:t>
      </w:r>
      <w:proofErr w:type="spellEnd"/>
      <w:proofErr w:type="gramEnd"/>
      <w:r>
        <w:rPr>
          <w:rStyle w:val="NormalTok"/>
        </w:rPr>
        <w:t>(</w:t>
      </w:r>
      <w:proofErr w:type="spellStart"/>
      <w:r>
        <w:rPr>
          <w:rStyle w:val="KeywordTok"/>
        </w:rPr>
        <w:t>Sys.Date</w:t>
      </w:r>
      <w:proofErr w:type="spellEnd"/>
      <w:r>
        <w:rPr>
          <w:rStyle w:val="NormalTok"/>
        </w:rPr>
        <w:t>())</w:t>
      </w:r>
    </w:p>
    <w:p w14:paraId="00465AD0"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11/11/2015</w:t>
      </w:r>
    </w:p>
    <w:p w14:paraId="00465AD1" w14:textId="6B92FC45" w:rsidR="00D96D82" w:rsidRDefault="00C135C8">
      <w:pPr>
        <w:pStyle w:val="FirstParagraph"/>
      </w:pPr>
      <w:r>
        <w:t>Th</w:t>
      </w:r>
      <w:ins w:id="118" w:author="michael flumian" w:date="2015-11-11T16:56:00Z">
        <w:r w:rsidR="00C44BDB">
          <w:t>e</w:t>
        </w:r>
      </w:ins>
      <w:del w:id="119" w:author="michael flumian" w:date="2015-11-11T16:56:00Z">
        <w:r w:rsidDel="00C44BDB">
          <w:delText>at</w:delText>
        </w:r>
      </w:del>
      <w:r>
        <w:t xml:space="preserve"> default can be changed to the international standard format</w:t>
      </w:r>
      <w:r>
        <w:rPr>
          <w:rStyle w:val="FootnoteReference"/>
        </w:rPr>
        <w:footnoteReference w:id="3"/>
      </w:r>
      <w:r>
        <w:t xml:space="preserve"> "YYYY-MM-DD" using </w:t>
      </w:r>
      <w:r>
        <w:rPr>
          <w:rStyle w:val="VerbatimChar"/>
        </w:rPr>
        <w:t>base::options</w:t>
      </w:r>
      <w:r>
        <w:t xml:space="preserve"> and the name </w:t>
      </w:r>
      <w:proofErr w:type="spellStart"/>
      <w:r>
        <w:rPr>
          <w:rStyle w:val="VerbatimChar"/>
        </w:rPr>
        <w:t>mondate.default.displayFormat</w:t>
      </w:r>
      <w:proofErr w:type="spellEnd"/>
      <w:r>
        <w:t>:</w:t>
      </w:r>
    </w:p>
    <w:p w14:paraId="00465AD2" w14:textId="77777777" w:rsidR="00D96D82" w:rsidRDefault="00C135C8">
      <w:pPr>
        <w:pStyle w:val="SourceCode"/>
      </w:pPr>
      <w:proofErr w:type="gramStart"/>
      <w:r>
        <w:rPr>
          <w:rStyle w:val="KeywordTok"/>
        </w:rPr>
        <w:t>options</w:t>
      </w:r>
      <w:proofErr w:type="gramEnd"/>
      <w:r>
        <w:rPr>
          <w:rStyle w:val="NormalTok"/>
        </w:rPr>
        <w:t>(</w:t>
      </w:r>
      <w:proofErr w:type="spellStart"/>
      <w:r>
        <w:rPr>
          <w:rStyle w:val="DataTypeTok"/>
        </w:rPr>
        <w:t>mondate.default.displayFormat</w:t>
      </w:r>
      <w:proofErr w:type="spellEnd"/>
      <w:r>
        <w:rPr>
          <w:rStyle w:val="DataTypeTok"/>
        </w:rPr>
        <w:t xml:space="preserve"> =</w:t>
      </w:r>
      <w:r>
        <w:rPr>
          <w:rStyle w:val="NormalTok"/>
        </w:rPr>
        <w:t xml:space="preserve"> </w:t>
      </w:r>
      <w:r>
        <w:rPr>
          <w:rStyle w:val="StringTok"/>
        </w:rPr>
        <w:t>"%Y-%m-%d"</w:t>
      </w:r>
      <w:r>
        <w:rPr>
          <w:rStyle w:val="NormalTok"/>
        </w:rPr>
        <w:t>)</w:t>
      </w:r>
      <w:r>
        <w:br/>
      </w:r>
      <w:proofErr w:type="spellStart"/>
      <w:r>
        <w:rPr>
          <w:rStyle w:val="KeywordTok"/>
        </w:rPr>
        <w:t>mondate</w:t>
      </w:r>
      <w:proofErr w:type="spellEnd"/>
      <w:r>
        <w:rPr>
          <w:rStyle w:val="NormalTok"/>
        </w:rPr>
        <w:t>(</w:t>
      </w:r>
      <w:proofErr w:type="spellStart"/>
      <w:r>
        <w:rPr>
          <w:rStyle w:val="KeywordTok"/>
        </w:rPr>
        <w:t>Sys.Date</w:t>
      </w:r>
      <w:proofErr w:type="spellEnd"/>
      <w:r>
        <w:rPr>
          <w:rStyle w:val="NormalTok"/>
        </w:rPr>
        <w:t>())</w:t>
      </w:r>
    </w:p>
    <w:p w14:paraId="00465AD3"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2015-11-11</w:t>
      </w:r>
    </w:p>
    <w:p w14:paraId="00465AD4" w14:textId="77777777" w:rsidR="00D96D82" w:rsidRDefault="00C135C8">
      <w:pPr>
        <w:pStyle w:val="Heading4"/>
      </w:pPr>
      <w:bookmarkStart w:id="120" w:name="example-5"/>
      <w:bookmarkEnd w:id="120"/>
      <w:r>
        <w:t>Example 5</w:t>
      </w:r>
    </w:p>
    <w:p w14:paraId="00465AD5" w14:textId="5BC3B898" w:rsidR="00D96D82" w:rsidRDefault="00C135C8">
      <w:pPr>
        <w:pStyle w:val="FirstParagraph"/>
      </w:pPr>
      <w:r>
        <w:t>French users of the format "</w:t>
      </w:r>
      <w:proofErr w:type="spellStart"/>
      <w:r>
        <w:t>dd</w:t>
      </w:r>
      <w:proofErr w:type="spellEnd"/>
      <w:r>
        <w:t xml:space="preserve">/mm/YYYY" can establish that </w:t>
      </w:r>
      <w:ins w:id="121" w:author="michael flumian" w:date="2015-11-11T16:57:00Z">
        <w:r w:rsidR="00C44BDB">
          <w:t xml:space="preserve">the </w:t>
        </w:r>
      </w:ins>
      <w:r>
        <w:t xml:space="preserve">default </w:t>
      </w:r>
      <w:ins w:id="122" w:author="michael flumian" w:date="2015-11-11T16:57:00Z">
        <w:r w:rsidR="00C44BDB">
          <w:t>be</w:t>
        </w:r>
      </w:ins>
      <w:del w:id="123" w:author="michael flumian" w:date="2015-11-11T16:57:00Z">
        <w:r w:rsidDel="00C44BDB">
          <w:delText>as follows</w:delText>
        </w:r>
      </w:del>
      <w:r>
        <w:t>:</w:t>
      </w:r>
    </w:p>
    <w:p w14:paraId="00465AD6" w14:textId="77777777" w:rsidR="00D96D82" w:rsidRDefault="00C135C8">
      <w:pPr>
        <w:pStyle w:val="SourceCode"/>
      </w:pPr>
      <w:proofErr w:type="gramStart"/>
      <w:r>
        <w:rPr>
          <w:rStyle w:val="KeywordTok"/>
        </w:rPr>
        <w:t>options</w:t>
      </w:r>
      <w:proofErr w:type="gramEnd"/>
      <w:r>
        <w:rPr>
          <w:rStyle w:val="NormalTok"/>
        </w:rPr>
        <w:t>(</w:t>
      </w:r>
      <w:proofErr w:type="spellStart"/>
      <w:r>
        <w:rPr>
          <w:rStyle w:val="DataTypeTok"/>
        </w:rPr>
        <w:t>mondate.default.displayFormat</w:t>
      </w:r>
      <w:proofErr w:type="spellEnd"/>
      <w:r>
        <w:rPr>
          <w:rStyle w:val="DataTypeTok"/>
        </w:rPr>
        <w:t xml:space="preserve"> =</w:t>
      </w:r>
      <w:r>
        <w:rPr>
          <w:rStyle w:val="NormalTok"/>
        </w:rPr>
        <w:t xml:space="preserve"> </w:t>
      </w:r>
      <w:r>
        <w:rPr>
          <w:rStyle w:val="StringTok"/>
        </w:rPr>
        <w:t>"%d/%m/%Y"</w:t>
      </w:r>
      <w:r>
        <w:rPr>
          <w:rStyle w:val="NormalTok"/>
        </w:rPr>
        <w:t>)</w:t>
      </w:r>
      <w:r>
        <w:br/>
      </w:r>
      <w:proofErr w:type="spellStart"/>
      <w:r>
        <w:rPr>
          <w:rStyle w:val="KeywordTok"/>
        </w:rPr>
        <w:t>mondate</w:t>
      </w:r>
      <w:proofErr w:type="spellEnd"/>
      <w:r>
        <w:rPr>
          <w:rStyle w:val="NormalTok"/>
        </w:rPr>
        <w:t>(</w:t>
      </w:r>
      <w:proofErr w:type="spellStart"/>
      <w:r>
        <w:rPr>
          <w:rStyle w:val="KeywordTok"/>
        </w:rPr>
        <w:t>Sys.Date</w:t>
      </w:r>
      <w:proofErr w:type="spellEnd"/>
      <w:r>
        <w:rPr>
          <w:rStyle w:val="NormalTok"/>
        </w:rPr>
        <w:t>())</w:t>
      </w:r>
    </w:p>
    <w:p w14:paraId="00465AD7"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11/11/2015</w:t>
      </w:r>
    </w:p>
    <w:p w14:paraId="00465AD8" w14:textId="77777777" w:rsidR="00D96D82" w:rsidRDefault="00C135C8">
      <w:pPr>
        <w:pStyle w:val="BlockText"/>
      </w:pPr>
      <w:r>
        <w:rPr>
          <w:noProof/>
        </w:rPr>
        <w:drawing>
          <wp:inline distT="0" distB="0" distL="0" distR="0" wp14:anchorId="00465B6D" wp14:editId="00465B6E">
            <wp:extent cx="317500" cy="317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The </w:t>
      </w:r>
      <w:r>
        <w:rPr>
          <w:rStyle w:val="VerbatimChar"/>
        </w:rPr>
        <w:t>options</w:t>
      </w:r>
      <w:r>
        <w:t xml:space="preserve"> approach modifies the default display format for </w:t>
      </w:r>
      <w:r>
        <w:rPr>
          <w:b/>
        </w:rPr>
        <w:t>all</w:t>
      </w:r>
      <w:r>
        <w:t xml:space="preserve"> </w:t>
      </w:r>
      <w:proofErr w:type="spellStart"/>
      <w:r>
        <w:t>mondates</w:t>
      </w:r>
      <w:proofErr w:type="spellEnd"/>
      <w:r>
        <w:t xml:space="preserve"> in the R session. To set the display format for </w:t>
      </w:r>
      <w:r>
        <w:rPr>
          <w:b/>
        </w:rPr>
        <w:t>just one</w:t>
      </w:r>
      <w:r>
        <w:t xml:space="preserve"> instance of a </w:t>
      </w:r>
      <w:proofErr w:type="spellStart"/>
      <w:r>
        <w:t>mondate</w:t>
      </w:r>
      <w:proofErr w:type="spellEnd"/>
      <w:r>
        <w:t xml:space="preserve"> object, use the </w:t>
      </w:r>
      <w:proofErr w:type="spellStart"/>
      <w:r>
        <w:rPr>
          <w:rStyle w:val="VerbatimChar"/>
        </w:rPr>
        <w:t>displayFormat</w:t>
      </w:r>
      <w:proofErr w:type="spellEnd"/>
      <w:r>
        <w:t xml:space="preserve"> argument during the object's creation.</w:t>
      </w:r>
    </w:p>
    <w:p w14:paraId="00465AD9" w14:textId="77777777" w:rsidR="00D96D82" w:rsidRDefault="00C135C8">
      <w:pPr>
        <w:pStyle w:val="Heading4"/>
      </w:pPr>
      <w:bookmarkStart w:id="124" w:name="example-6"/>
      <w:bookmarkEnd w:id="124"/>
      <w:r>
        <w:t>Example 6</w:t>
      </w:r>
    </w:p>
    <w:p w14:paraId="00465ADA" w14:textId="77777777" w:rsidR="00D96D82" w:rsidRDefault="00C135C8">
      <w:pPr>
        <w:pStyle w:val="FirstParagraph"/>
      </w:pPr>
      <w:r>
        <w:t>Here we create the first 6 month-ends of 2015 to be displayed in the French format above despite the fact that the default format is first changed to the ISO standard:</w:t>
      </w:r>
    </w:p>
    <w:p w14:paraId="00465ADB" w14:textId="77777777" w:rsidR="00D96D82" w:rsidRDefault="00C135C8">
      <w:pPr>
        <w:pStyle w:val="SourceCode"/>
      </w:pPr>
      <w:proofErr w:type="gramStart"/>
      <w:r>
        <w:rPr>
          <w:rStyle w:val="KeywordTok"/>
        </w:rPr>
        <w:lastRenderedPageBreak/>
        <w:t>options</w:t>
      </w:r>
      <w:proofErr w:type="gramEnd"/>
      <w:r>
        <w:rPr>
          <w:rStyle w:val="NormalTok"/>
        </w:rPr>
        <w:t>(</w:t>
      </w:r>
      <w:proofErr w:type="spellStart"/>
      <w:r>
        <w:rPr>
          <w:rStyle w:val="DataTypeTok"/>
        </w:rPr>
        <w:t>mondate.default.displayFormat</w:t>
      </w:r>
      <w:proofErr w:type="spellEnd"/>
      <w:r>
        <w:rPr>
          <w:rStyle w:val="DataTypeTok"/>
        </w:rPr>
        <w:t xml:space="preserve"> =</w:t>
      </w:r>
      <w:r>
        <w:rPr>
          <w:rStyle w:val="NormalTok"/>
        </w:rPr>
        <w:t xml:space="preserve"> </w:t>
      </w:r>
      <w:r>
        <w:rPr>
          <w:rStyle w:val="StringTok"/>
        </w:rPr>
        <w:t>"%Y-%m-%d"</w:t>
      </w:r>
      <w:r>
        <w:rPr>
          <w:rStyle w:val="NormalTok"/>
        </w:rPr>
        <w:t>)</w:t>
      </w:r>
      <w:r>
        <w:br/>
      </w:r>
      <w:proofErr w:type="spellStart"/>
      <w:r>
        <w:rPr>
          <w:rStyle w:val="KeywordTok"/>
        </w:rPr>
        <w:t>mondate</w:t>
      </w:r>
      <w:proofErr w:type="spellEnd"/>
      <w:r>
        <w:rPr>
          <w:rStyle w:val="NormalTok"/>
        </w:rPr>
        <w:t>(</w:t>
      </w:r>
      <w:proofErr w:type="spellStart"/>
      <w:r>
        <w:rPr>
          <w:rStyle w:val="KeywordTok"/>
        </w:rPr>
        <w:t>Sys.Date</w:t>
      </w:r>
      <w:proofErr w:type="spellEnd"/>
      <w:r>
        <w:rPr>
          <w:rStyle w:val="NormalTok"/>
        </w:rPr>
        <w:t>())</w:t>
      </w:r>
    </w:p>
    <w:p w14:paraId="00465ADC"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2015-11-11</w:t>
      </w:r>
    </w:p>
    <w:p w14:paraId="00465ADD" w14:textId="77777777" w:rsidR="00D96D82" w:rsidRDefault="00C135C8">
      <w:pPr>
        <w:pStyle w:val="SourceCode"/>
      </w:pPr>
      <w:proofErr w:type="gramStart"/>
      <w:r>
        <w:rPr>
          <w:rStyle w:val="NormalTok"/>
        </w:rPr>
        <w:t>m</w:t>
      </w:r>
      <w:proofErr w:type="gramEnd"/>
      <w:r>
        <w:rPr>
          <w:rStyle w:val="NormalTok"/>
        </w:rPr>
        <w:t xml:space="preserve"> &lt;-</w:t>
      </w:r>
      <w:r>
        <w:rPr>
          <w:rStyle w:val="StringTok"/>
        </w:rPr>
        <w:t xml:space="preserve"> </w:t>
      </w:r>
      <w:proofErr w:type="spellStart"/>
      <w:r>
        <w:rPr>
          <w:rStyle w:val="KeywordTok"/>
        </w:rPr>
        <w:t>mondate.ymd</w:t>
      </w:r>
      <w:proofErr w:type="spellEnd"/>
      <w:r>
        <w:rPr>
          <w:rStyle w:val="NormalTok"/>
        </w:rPr>
        <w:t>(</w:t>
      </w:r>
      <w:r>
        <w:rPr>
          <w:rStyle w:val="DecValTok"/>
        </w:rPr>
        <w:t>2015</w:t>
      </w:r>
      <w:r>
        <w:rPr>
          <w:rStyle w:val="NormalTok"/>
        </w:rPr>
        <w:t xml:space="preserve">, </w:t>
      </w:r>
      <w:r>
        <w:rPr>
          <w:rStyle w:val="DecValTok"/>
        </w:rPr>
        <w:t>1</w:t>
      </w:r>
      <w:r>
        <w:rPr>
          <w:rStyle w:val="NormalTok"/>
        </w:rPr>
        <w:t>:</w:t>
      </w:r>
      <w:r>
        <w:rPr>
          <w:rStyle w:val="DecValTok"/>
        </w:rPr>
        <w:t>6</w:t>
      </w:r>
      <w:r>
        <w:rPr>
          <w:rStyle w:val="NormalTok"/>
        </w:rPr>
        <w:t xml:space="preserve">, </w:t>
      </w:r>
      <w:proofErr w:type="spellStart"/>
      <w:r>
        <w:rPr>
          <w:rStyle w:val="DataTypeTok"/>
        </w:rPr>
        <w:t>displayFormat</w:t>
      </w:r>
      <w:proofErr w:type="spellEnd"/>
      <w:r>
        <w:rPr>
          <w:rStyle w:val="DataTypeTok"/>
        </w:rPr>
        <w:t xml:space="preserve"> =</w:t>
      </w:r>
      <w:r>
        <w:rPr>
          <w:rStyle w:val="NormalTok"/>
        </w:rPr>
        <w:t xml:space="preserve"> </w:t>
      </w:r>
      <w:r>
        <w:rPr>
          <w:rStyle w:val="StringTok"/>
        </w:rPr>
        <w:t>"%d/%m/%Y"</w:t>
      </w:r>
      <w:r>
        <w:rPr>
          <w:rStyle w:val="NormalTok"/>
        </w:rPr>
        <w:t>)</w:t>
      </w:r>
      <w:r>
        <w:br/>
      </w:r>
      <w:r>
        <w:rPr>
          <w:rStyle w:val="KeywordTok"/>
        </w:rPr>
        <w:t>print</w:t>
      </w:r>
      <w:r>
        <w:rPr>
          <w:rStyle w:val="NormalTok"/>
        </w:rPr>
        <w:t>(m)</w:t>
      </w:r>
    </w:p>
    <w:p w14:paraId="00465ADE" w14:textId="77777777" w:rsidR="00D96D82" w:rsidRDefault="00C135C8">
      <w:pPr>
        <w:pStyle w:val="SourceCode"/>
      </w:pPr>
      <w:r>
        <w:rPr>
          <w:rStyle w:val="VerbatimChar"/>
        </w:rPr>
        <w:t>## [1] 31/01/2015 28/02/2015 31/03/2015 30/04/2015 31/05/2015 30/06/2015</w:t>
      </w:r>
    </w:p>
    <w:p w14:paraId="00465ADF" w14:textId="6A2DDDBE" w:rsidR="00D96D82" w:rsidRDefault="00C135C8">
      <w:pPr>
        <w:pStyle w:val="FirstParagraph"/>
      </w:pPr>
      <w:r>
        <w:t xml:space="preserve">More creative formats can be used, </w:t>
      </w:r>
      <w:del w:id="125" w:author="michael flumian" w:date="2015-11-11T16:58:00Z">
        <w:r w:rsidDel="00C44BDB">
          <w:delText xml:space="preserve">as </w:delText>
        </w:r>
      </w:del>
      <w:r>
        <w:t>for instance to display just the year and month, as was done in "Example 3" above.</w:t>
      </w:r>
    </w:p>
    <w:p w14:paraId="00465AE0" w14:textId="77777777" w:rsidR="00D96D82" w:rsidRDefault="00C135C8">
      <w:pPr>
        <w:pStyle w:val="Heading3"/>
      </w:pPr>
      <w:bookmarkStart w:id="126" w:name="reading-dynamic-format-detection"/>
      <w:bookmarkEnd w:id="126"/>
      <w:r>
        <w:t>"</w:t>
      </w:r>
      <w:proofErr w:type="gramStart"/>
      <w:r>
        <w:t>reading</w:t>
      </w:r>
      <w:proofErr w:type="gramEnd"/>
      <w:r>
        <w:t>": dynamic format detection</w:t>
      </w:r>
    </w:p>
    <w:p w14:paraId="00465AE1" w14:textId="77777777" w:rsidR="00D96D82" w:rsidRDefault="00C135C8">
      <w:pPr>
        <w:pStyle w:val="FirstParagraph"/>
      </w:pPr>
      <w:r>
        <w:t xml:space="preserve">As previously mentioned, the </w:t>
      </w:r>
      <w:proofErr w:type="spellStart"/>
      <w:r>
        <w:rPr>
          <w:rStyle w:val="VerbatimChar"/>
        </w:rPr>
        <w:t>mondate</w:t>
      </w:r>
      <w:proofErr w:type="spellEnd"/>
      <w:r>
        <w:t xml:space="preserve"> package has the four formats </w:t>
      </w:r>
      <w:proofErr w:type="gramStart"/>
      <w:r>
        <w:t>paste(</w:t>
      </w:r>
      <w:proofErr w:type="spellStart"/>
      <w:proofErr w:type="gramEnd"/>
      <w:r>
        <w:t>get.mondate.displayFormats</w:t>
      </w:r>
      <w:proofErr w:type="spellEnd"/>
      <w:r>
        <w:t xml:space="preserve">(), collapse=", ") for detecting whether a character string represents a "date." To inform </w:t>
      </w:r>
      <w:proofErr w:type="spellStart"/>
      <w:r>
        <w:rPr>
          <w:rStyle w:val="VerbatimChar"/>
        </w:rPr>
        <w:t>mondate</w:t>
      </w:r>
      <w:proofErr w:type="spellEnd"/>
      <w:r>
        <w:t xml:space="preserve"> of another format for converting character to date, use </w:t>
      </w:r>
      <w:proofErr w:type="spellStart"/>
      <w:r>
        <w:rPr>
          <w:rStyle w:val="VerbatimChar"/>
        </w:rPr>
        <w:t>set.mondate.displayFormats</w:t>
      </w:r>
      <w:proofErr w:type="spellEnd"/>
      <w:r>
        <w:rPr>
          <w:rStyle w:val="FootnoteReference"/>
        </w:rPr>
        <w:footnoteReference w:id="4"/>
      </w:r>
      <w:r>
        <w:t xml:space="preserve"> with the value(s) of your choice.</w:t>
      </w:r>
    </w:p>
    <w:p w14:paraId="00465AE2" w14:textId="77777777" w:rsidR="00D96D82" w:rsidRDefault="00C135C8">
      <w:pPr>
        <w:pStyle w:val="Heading4"/>
      </w:pPr>
      <w:bookmarkStart w:id="127" w:name="example-7"/>
      <w:bookmarkEnd w:id="127"/>
      <w:r>
        <w:t>Example 7</w:t>
      </w:r>
    </w:p>
    <w:p w14:paraId="00465AE3" w14:textId="77777777" w:rsidR="00D96D82" w:rsidRDefault="00C135C8">
      <w:pPr>
        <w:pStyle w:val="FirstParagraph"/>
      </w:pPr>
      <w:r>
        <w:t>To set the French format "</w:t>
      </w:r>
      <w:proofErr w:type="spellStart"/>
      <w:r>
        <w:t>dd</w:t>
      </w:r>
      <w:proofErr w:type="spellEnd"/>
      <w:r>
        <w:t>/mm/</w:t>
      </w:r>
      <w:proofErr w:type="spellStart"/>
      <w:r>
        <w:t>yyyy</w:t>
      </w:r>
      <w:proofErr w:type="spellEnd"/>
      <w:r>
        <w:t xml:space="preserve">" as Priority One for detecting dates, add </w:t>
      </w:r>
      <w:commentRangeStart w:id="128"/>
      <w:r>
        <w:t xml:space="preserve">that </w:t>
      </w:r>
      <w:commentRangeEnd w:id="128"/>
      <w:r w:rsidR="00C44BDB">
        <w:rPr>
          <w:rStyle w:val="CommentReference"/>
        </w:rPr>
        <w:commentReference w:id="128"/>
      </w:r>
      <w:r>
        <w:t xml:space="preserve">format to the </w:t>
      </w:r>
      <w:r>
        <w:rPr>
          <w:i/>
        </w:rPr>
        <w:t>head</w:t>
      </w:r>
      <w:r>
        <w:t xml:space="preserve"> of the current list of detectable formats. The</w:t>
      </w:r>
      <w:r>
        <w:br/>
        <w:t>code below accomplishes that.</w:t>
      </w:r>
      <w:r>
        <w:rPr>
          <w:rStyle w:val="FootnoteReference"/>
        </w:rPr>
        <w:footnoteReference w:id="5"/>
      </w:r>
      <w:r>
        <w:t>:</w:t>
      </w:r>
    </w:p>
    <w:p w14:paraId="00465AE4" w14:textId="77777777" w:rsidR="00D96D82" w:rsidRDefault="00C135C8">
      <w:pPr>
        <w:pStyle w:val="SourceCode"/>
      </w:pPr>
      <w:proofErr w:type="spellStart"/>
      <w:proofErr w:type="gramStart"/>
      <w:r>
        <w:rPr>
          <w:rStyle w:val="KeywordTok"/>
        </w:rPr>
        <w:t>set.mondate.displayFormats</w:t>
      </w:r>
      <w:proofErr w:type="spellEnd"/>
      <w:proofErr w:type="gramEnd"/>
      <w:r>
        <w:rPr>
          <w:rStyle w:val="NormalTok"/>
        </w:rPr>
        <w:t>(</w:t>
      </w:r>
      <w:r>
        <w:rPr>
          <w:rStyle w:val="KeywordTok"/>
        </w:rPr>
        <w:t>c</w:t>
      </w:r>
      <w:r>
        <w:rPr>
          <w:rStyle w:val="NormalTok"/>
        </w:rPr>
        <w:t>(</w:t>
      </w:r>
      <w:r>
        <w:rPr>
          <w:rStyle w:val="StringTok"/>
        </w:rPr>
        <w:t>"%d/%m/%Y"</w:t>
      </w:r>
      <w:r>
        <w:rPr>
          <w:rStyle w:val="NormalTok"/>
        </w:rPr>
        <w:t xml:space="preserve">, </w:t>
      </w:r>
      <w:r>
        <w:br/>
      </w:r>
      <w:r>
        <w:rPr>
          <w:rStyle w:val="NormalTok"/>
        </w:rPr>
        <w:t xml:space="preserve">                             </w:t>
      </w:r>
      <w:proofErr w:type="spellStart"/>
      <w:r>
        <w:rPr>
          <w:rStyle w:val="KeywordTok"/>
        </w:rPr>
        <w:t>get.mondate.displayFormats</w:t>
      </w:r>
      <w:proofErr w:type="spellEnd"/>
      <w:r>
        <w:rPr>
          <w:rStyle w:val="NormalTok"/>
        </w:rPr>
        <w:t xml:space="preserve">()), </w:t>
      </w:r>
      <w:r>
        <w:br/>
      </w:r>
      <w:r>
        <w:rPr>
          <w:rStyle w:val="NormalTok"/>
        </w:rPr>
        <w:t xml:space="preserve">                           </w:t>
      </w:r>
      <w:r>
        <w:rPr>
          <w:rStyle w:val="DataTypeTok"/>
        </w:rPr>
        <w:t>clear =</w:t>
      </w:r>
      <w:r>
        <w:rPr>
          <w:rStyle w:val="NormalTok"/>
        </w:rPr>
        <w:t xml:space="preserve"> </w:t>
      </w:r>
      <w:r>
        <w:rPr>
          <w:rStyle w:val="OtherTok"/>
        </w:rPr>
        <w:t>TRUE</w:t>
      </w:r>
      <w:r>
        <w:rPr>
          <w:rStyle w:val="NormalTok"/>
        </w:rPr>
        <w:t>)</w:t>
      </w:r>
    </w:p>
    <w:p w14:paraId="00465AE5" w14:textId="71DBF19C" w:rsidR="00D96D82" w:rsidRDefault="00C135C8">
      <w:pPr>
        <w:pStyle w:val="FirstParagraph"/>
      </w:pPr>
      <w:r>
        <w:t>Contin</w:t>
      </w:r>
      <w:ins w:id="129" w:author="michael flumian" w:date="2015-11-11T17:00:00Z">
        <w:r w:rsidR="00C44BDB">
          <w:t>u</w:t>
        </w:r>
      </w:ins>
      <w:r>
        <w:t xml:space="preserve">ing, suppose dates in a spreadsheet are saved to a </w:t>
      </w:r>
      <w:proofErr w:type="spellStart"/>
      <w:r>
        <w:t>csv</w:t>
      </w:r>
      <w:proofErr w:type="spellEnd"/>
      <w:r>
        <w:t xml:space="preserve"> file in France and the </w:t>
      </w:r>
      <w:r>
        <w:rPr>
          <w:rStyle w:val="VerbatimChar"/>
        </w:rPr>
        <w:t>read.csv</w:t>
      </w:r>
      <w:r>
        <w:t xml:space="preserve"> function results in this </w:t>
      </w:r>
      <w:proofErr w:type="spellStart"/>
      <w:r>
        <w:t>data.frame</w:t>
      </w:r>
      <w:proofErr w:type="spellEnd"/>
      <w:r>
        <w:t>:</w:t>
      </w:r>
    </w:p>
    <w:p w14:paraId="00465AE6" w14:textId="77777777" w:rsidR="00D96D82" w:rsidRDefault="00C135C8">
      <w:pPr>
        <w:pStyle w:val="SourceCode"/>
      </w:pPr>
      <w:proofErr w:type="gramStart"/>
      <w:r>
        <w:rPr>
          <w:rStyle w:val="NormalTok"/>
        </w:rPr>
        <w:t>data</w:t>
      </w:r>
      <w:proofErr w:type="gram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proofErr w:type="spellStart"/>
      <w:r>
        <w:rPr>
          <w:rStyle w:val="KeywordTok"/>
        </w:rPr>
        <w:t>cbind</w:t>
      </w:r>
      <w:proofErr w:type="spellEnd"/>
      <w:r>
        <w:rPr>
          <w:rStyle w:val="NormalTok"/>
        </w:rPr>
        <w:t>(</w:t>
      </w:r>
      <w:r>
        <w:rPr>
          <w:rStyle w:val="DataTypeTok"/>
        </w:rPr>
        <w:t>Invoice=</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NormalTok"/>
        </w:rPr>
        <w:t xml:space="preserve">        </w:t>
      </w:r>
      <w:proofErr w:type="spellStart"/>
      <w:r>
        <w:rPr>
          <w:rStyle w:val="DataTypeTok"/>
        </w:rPr>
        <w:t>datechar</w:t>
      </w:r>
      <w:proofErr w:type="spellEnd"/>
      <w:r>
        <w:rPr>
          <w:rStyle w:val="DataTypeTok"/>
        </w:rPr>
        <w:t xml:space="preserve"> =</w:t>
      </w:r>
      <w:r>
        <w:rPr>
          <w:rStyle w:val="NormalTok"/>
        </w:rPr>
        <w:t xml:space="preserve"> </w:t>
      </w:r>
      <w:r>
        <w:rPr>
          <w:rStyle w:val="KeywordTok"/>
        </w:rPr>
        <w:t>c</w:t>
      </w:r>
      <w:r>
        <w:rPr>
          <w:rStyle w:val="NormalTok"/>
        </w:rPr>
        <w:t>(</w:t>
      </w:r>
      <w:r>
        <w:rPr>
          <w:rStyle w:val="StringTok"/>
        </w:rPr>
        <w:t>"28/11/2015"</w:t>
      </w:r>
      <w:r>
        <w:rPr>
          <w:rStyle w:val="NormalTok"/>
        </w:rPr>
        <w:t xml:space="preserve">, </w:t>
      </w:r>
      <w:r>
        <w:rPr>
          <w:rStyle w:val="StringTok"/>
        </w:rPr>
        <w:t>"29/11/2015"</w:t>
      </w:r>
      <w:r>
        <w:rPr>
          <w:rStyle w:val="NormalTok"/>
        </w:rPr>
        <w:t xml:space="preserve">, </w:t>
      </w:r>
      <w:r>
        <w:rPr>
          <w:rStyle w:val="StringTok"/>
        </w:rPr>
        <w:t>"30/11/2015"</w:t>
      </w:r>
      <w:r>
        <w:rPr>
          <w:rStyle w:val="NormalTok"/>
        </w:rPr>
        <w:t>)))</w:t>
      </w:r>
      <w:r>
        <w:br/>
      </w:r>
      <w:r>
        <w:rPr>
          <w:rStyle w:val="KeywordTok"/>
        </w:rPr>
        <w:t>print</w:t>
      </w:r>
      <w:r>
        <w:rPr>
          <w:rStyle w:val="NormalTok"/>
        </w:rPr>
        <w:t>(data)</w:t>
      </w:r>
    </w:p>
    <w:p w14:paraId="00465AE7" w14:textId="77777777" w:rsidR="00D96D82" w:rsidRDefault="00C135C8">
      <w:pPr>
        <w:pStyle w:val="SourceCode"/>
      </w:pPr>
      <w:r>
        <w:rPr>
          <w:rStyle w:val="VerbatimChar"/>
        </w:rPr>
        <w:t>#</w:t>
      </w:r>
      <w:proofErr w:type="gramStart"/>
      <w:r>
        <w:rPr>
          <w:rStyle w:val="VerbatimChar"/>
        </w:rPr>
        <w:t>#   Invoice</w:t>
      </w:r>
      <w:proofErr w:type="gramEnd"/>
      <w:r>
        <w:rPr>
          <w:rStyle w:val="VerbatimChar"/>
        </w:rPr>
        <w:t xml:space="preserve">   </w:t>
      </w:r>
      <w:proofErr w:type="spellStart"/>
      <w:r>
        <w:rPr>
          <w:rStyle w:val="VerbatimChar"/>
        </w:rPr>
        <w:t>datechar</w:t>
      </w:r>
      <w:proofErr w:type="spellEnd"/>
      <w:r>
        <w:br/>
      </w:r>
      <w:r>
        <w:rPr>
          <w:rStyle w:val="VerbatimChar"/>
        </w:rPr>
        <w:t>## 1       A 28/11/2015</w:t>
      </w:r>
      <w:r>
        <w:br/>
      </w:r>
      <w:r>
        <w:rPr>
          <w:rStyle w:val="VerbatimChar"/>
        </w:rPr>
        <w:t>## 2       B 29/11/2015</w:t>
      </w:r>
      <w:r>
        <w:br/>
      </w:r>
      <w:r>
        <w:rPr>
          <w:rStyle w:val="VerbatimChar"/>
        </w:rPr>
        <w:t>## 3       C 30/11/2015</w:t>
      </w:r>
    </w:p>
    <w:p w14:paraId="00465AE8" w14:textId="5F8222A4" w:rsidR="00D96D82" w:rsidRDefault="00C135C8">
      <w:pPr>
        <w:pStyle w:val="FirstParagraph"/>
      </w:pPr>
      <w:r>
        <w:t xml:space="preserve">The character </w:t>
      </w:r>
      <w:ins w:id="130" w:author="michael flumian" w:date="2015-11-11T17:01:00Z">
        <w:r w:rsidR="00C44BDB">
          <w:t xml:space="preserve">string of </w:t>
        </w:r>
      </w:ins>
      <w:r>
        <w:t xml:space="preserve">dates can be converted automatically to </w:t>
      </w:r>
      <w:r>
        <w:rPr>
          <w:rStyle w:val="VerbatimChar"/>
        </w:rPr>
        <w:t>Date</w:t>
      </w:r>
      <w:r>
        <w:t xml:space="preserve"> objects via </w:t>
      </w:r>
      <w:proofErr w:type="spellStart"/>
      <w:r>
        <w:rPr>
          <w:rStyle w:val="VerbatimChar"/>
        </w:rPr>
        <w:t>mondate</w:t>
      </w:r>
      <w:proofErr w:type="spellEnd"/>
      <w:r>
        <w:t xml:space="preserve"> as follows</w:t>
      </w:r>
    </w:p>
    <w:p w14:paraId="00465AE9" w14:textId="77777777" w:rsidR="00D96D82" w:rsidRDefault="00C135C8">
      <w:pPr>
        <w:pStyle w:val="SourceCode"/>
      </w:pPr>
      <w:proofErr w:type="spellStart"/>
      <w:proofErr w:type="gramStart"/>
      <w:r>
        <w:rPr>
          <w:rStyle w:val="NormalTok"/>
        </w:rPr>
        <w:lastRenderedPageBreak/>
        <w:t>data</w:t>
      </w:r>
      <w:proofErr w:type="gramEnd"/>
      <w:r>
        <w:rPr>
          <w:rStyle w:val="NormalTok"/>
        </w:rPr>
        <w:t>$InvoiceDate</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KeywordTok"/>
        </w:rPr>
        <w:t>mondate</w:t>
      </w:r>
      <w:proofErr w:type="spellEnd"/>
      <w:r>
        <w:rPr>
          <w:rStyle w:val="NormalTok"/>
        </w:rPr>
        <w:t>(</w:t>
      </w:r>
      <w:proofErr w:type="spellStart"/>
      <w:r>
        <w:rPr>
          <w:rStyle w:val="NormalTok"/>
        </w:rPr>
        <w:t>data$datechar</w:t>
      </w:r>
      <w:proofErr w:type="spellEnd"/>
      <w:r>
        <w:rPr>
          <w:rStyle w:val="NormalTok"/>
        </w:rPr>
        <w:t>))</w:t>
      </w:r>
      <w:r>
        <w:br/>
      </w:r>
      <w:r>
        <w:rPr>
          <w:rStyle w:val="KeywordTok"/>
        </w:rPr>
        <w:t>print</w:t>
      </w:r>
      <w:r>
        <w:rPr>
          <w:rStyle w:val="NormalTok"/>
        </w:rPr>
        <w:t>(data)</w:t>
      </w:r>
    </w:p>
    <w:p w14:paraId="00465AEA" w14:textId="77777777" w:rsidR="00D96D82" w:rsidRDefault="00C135C8">
      <w:pPr>
        <w:pStyle w:val="SourceCode"/>
      </w:pPr>
      <w:r>
        <w:rPr>
          <w:rStyle w:val="VerbatimChar"/>
        </w:rPr>
        <w:t>#</w:t>
      </w:r>
      <w:proofErr w:type="gramStart"/>
      <w:r>
        <w:rPr>
          <w:rStyle w:val="VerbatimChar"/>
        </w:rPr>
        <w:t>#   Invoice</w:t>
      </w:r>
      <w:proofErr w:type="gramEnd"/>
      <w:r>
        <w:rPr>
          <w:rStyle w:val="VerbatimChar"/>
        </w:rPr>
        <w:t xml:space="preserve">   </w:t>
      </w:r>
      <w:proofErr w:type="spellStart"/>
      <w:r>
        <w:rPr>
          <w:rStyle w:val="VerbatimChar"/>
        </w:rPr>
        <w:t>datechar</w:t>
      </w:r>
      <w:proofErr w:type="spellEnd"/>
      <w:r>
        <w:rPr>
          <w:rStyle w:val="VerbatimChar"/>
        </w:rPr>
        <w:t xml:space="preserve"> </w:t>
      </w:r>
      <w:proofErr w:type="spellStart"/>
      <w:r>
        <w:rPr>
          <w:rStyle w:val="VerbatimChar"/>
        </w:rPr>
        <w:t>InvoiceDate</w:t>
      </w:r>
      <w:proofErr w:type="spellEnd"/>
      <w:r>
        <w:br/>
      </w:r>
      <w:r>
        <w:rPr>
          <w:rStyle w:val="VerbatimChar"/>
        </w:rPr>
        <w:t>## 1       A 28/11/2015  2015-11-28</w:t>
      </w:r>
      <w:r>
        <w:br/>
      </w:r>
      <w:r>
        <w:rPr>
          <w:rStyle w:val="VerbatimChar"/>
        </w:rPr>
        <w:t>## 2       B 29/11/2015  2015-11-29</w:t>
      </w:r>
      <w:r>
        <w:br/>
      </w:r>
      <w:r>
        <w:rPr>
          <w:rStyle w:val="VerbatimChar"/>
        </w:rPr>
        <w:t>## 3       C 30/11/2015  2015-11-30</w:t>
      </w:r>
    </w:p>
    <w:p w14:paraId="00465AEB" w14:textId="239F879C" w:rsidR="00D96D82" w:rsidRDefault="00C135C8">
      <w:pPr>
        <w:pStyle w:val="FirstParagraph"/>
      </w:pPr>
      <w:r>
        <w:t xml:space="preserve">For more information on </w:t>
      </w:r>
      <w:del w:id="131" w:author="michael flumian" w:date="2015-11-11T17:02:00Z">
        <w:r w:rsidDel="00C44BDB">
          <w:delText xml:space="preserve">the </w:delText>
        </w:r>
      </w:del>
      <w:ins w:id="132" w:author="michael flumian" w:date="2015-11-11T17:02:00Z">
        <w:r w:rsidR="00C44BDB">
          <w:t xml:space="preserve">which </w:t>
        </w:r>
      </w:ins>
      <w:r>
        <w:t xml:space="preserve">codes to use when formatting dates, see the R help page for the </w:t>
      </w:r>
      <w:proofErr w:type="spellStart"/>
      <w:r>
        <w:rPr>
          <w:rStyle w:val="VerbatimChar"/>
        </w:rPr>
        <w:t>strptime</w:t>
      </w:r>
      <w:proofErr w:type="spellEnd"/>
      <w:r>
        <w:t xml:space="preserve"> function. To add </w:t>
      </w:r>
      <w:proofErr w:type="spellStart"/>
      <w:r>
        <w:t>addtional</w:t>
      </w:r>
      <w:proofErr w:type="spellEnd"/>
      <w:r>
        <w:t xml:space="preserve"> defaults according to your value of </w:t>
      </w:r>
      <w:proofErr w:type="spellStart"/>
      <w:proofErr w:type="gramStart"/>
      <w:r>
        <w:rPr>
          <w:rStyle w:val="VerbatimChar"/>
        </w:rPr>
        <w:t>Sys.getlocale</w:t>
      </w:r>
      <w:proofErr w:type="spellEnd"/>
      <w:r>
        <w:rPr>
          <w:rStyle w:val="VerbatimChar"/>
        </w:rPr>
        <w:t>(</w:t>
      </w:r>
      <w:proofErr w:type="gramEnd"/>
      <w:r>
        <w:rPr>
          <w:rStyle w:val="VerbatimChar"/>
        </w:rPr>
        <w:t>"LC_TIME")</w:t>
      </w:r>
      <w:r>
        <w:t>, contact the author</w:t>
      </w:r>
      <w:r>
        <w:rPr>
          <w:rStyle w:val="FootnoteReference"/>
        </w:rPr>
        <w:footnoteReference w:id="6"/>
      </w:r>
      <w:r>
        <w:t xml:space="preserve">. (All are welcome to visit the package's public repository at </w:t>
      </w:r>
      <w:hyperlink r:id="rId10">
        <w:r>
          <w:rPr>
            <w:rStyle w:val="Hyperlink"/>
          </w:rPr>
          <w:t>https://github.com/chiefmurph/mondate</w:t>
        </w:r>
      </w:hyperlink>
      <w:r>
        <w:t>.)</w:t>
      </w:r>
    </w:p>
    <w:p w14:paraId="00465AEC" w14:textId="77777777" w:rsidR="00D96D82" w:rsidRDefault="00C135C8">
      <w:pPr>
        <w:pStyle w:val="Heading2"/>
      </w:pPr>
      <w:bookmarkStart w:id="133" w:name="date-sequencing"/>
      <w:bookmarkEnd w:id="133"/>
      <w:r>
        <w:t>3. Date Sequencing</w:t>
      </w:r>
    </w:p>
    <w:p w14:paraId="00465AED" w14:textId="77777777" w:rsidR="00D96D82" w:rsidRDefault="00C135C8">
      <w:pPr>
        <w:pStyle w:val="FirstParagraph"/>
      </w:pPr>
      <w:r>
        <w:t xml:space="preserve">Sequences of dates in units of days or weeks is easily accomplished using the base R's </w:t>
      </w:r>
      <w:r>
        <w:rPr>
          <w:rStyle w:val="VerbatimChar"/>
        </w:rPr>
        <w:t>Date</w:t>
      </w:r>
      <w:r>
        <w:t xml:space="preserve"> class:</w:t>
      </w:r>
    </w:p>
    <w:p w14:paraId="00465AEE" w14:textId="77777777" w:rsidR="00D96D82" w:rsidRDefault="00C135C8">
      <w:pPr>
        <w:pStyle w:val="SourceCode"/>
      </w:pPr>
      <w:proofErr w:type="spellStart"/>
      <w:proofErr w:type="gramStart"/>
      <w:r>
        <w:rPr>
          <w:rStyle w:val="KeywordTok"/>
        </w:rPr>
        <w:t>seq</w:t>
      </w:r>
      <w:proofErr w:type="spellEnd"/>
      <w:proofErr w:type="gramEnd"/>
      <w:r>
        <w:rPr>
          <w:rStyle w:val="NormalTok"/>
        </w:rPr>
        <w:t>(</w:t>
      </w:r>
      <w:proofErr w:type="spellStart"/>
      <w:r>
        <w:rPr>
          <w:rStyle w:val="KeywordTok"/>
        </w:rPr>
        <w:t>as.Date</w:t>
      </w:r>
      <w:proofErr w:type="spellEnd"/>
      <w:r>
        <w:rPr>
          <w:rStyle w:val="NormalTok"/>
        </w:rPr>
        <w:t>(</w:t>
      </w:r>
      <w:r>
        <w:rPr>
          <w:rStyle w:val="StringTok"/>
        </w:rPr>
        <w:t>"2015-11-01"</w:t>
      </w:r>
      <w:r>
        <w:rPr>
          <w:rStyle w:val="NormalTok"/>
        </w:rPr>
        <w:t xml:space="preserve">), </w:t>
      </w:r>
      <w:r>
        <w:rPr>
          <w:rStyle w:val="DataTypeTok"/>
        </w:rPr>
        <w:t>by =</w:t>
      </w:r>
      <w:r>
        <w:rPr>
          <w:rStyle w:val="NormalTok"/>
        </w:rPr>
        <w:t xml:space="preserve"> </w:t>
      </w:r>
      <w:r>
        <w:rPr>
          <w:rStyle w:val="StringTok"/>
        </w:rPr>
        <w:t>"day"</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w:t>
      </w:r>
      <w:r>
        <w:rPr>
          <w:rStyle w:val="NormalTok"/>
        </w:rPr>
        <w:t>)</w:t>
      </w:r>
    </w:p>
    <w:p w14:paraId="00465AEF" w14:textId="77777777" w:rsidR="00D96D82" w:rsidRDefault="00C135C8">
      <w:pPr>
        <w:pStyle w:val="SourceCode"/>
      </w:pPr>
      <w:r>
        <w:rPr>
          <w:rStyle w:val="VerbatimChar"/>
        </w:rPr>
        <w:t>## [1] "2015-11-01" "2015-11-02" "2015-11-03" "2015-11-04" "2015-11-05"</w:t>
      </w:r>
    </w:p>
    <w:p w14:paraId="00465AF0" w14:textId="77777777" w:rsidR="00D96D82" w:rsidRDefault="00C135C8">
      <w:pPr>
        <w:pStyle w:val="FirstParagraph"/>
      </w:pPr>
      <w:r>
        <w:t xml:space="preserve">Month-sequences can similarly be generated with </w:t>
      </w:r>
      <w:r>
        <w:rPr>
          <w:rStyle w:val="VerbatimChar"/>
        </w:rPr>
        <w:t>Date</w:t>
      </w:r>
      <w:r>
        <w:t>s, which does work well for most dates. Results can be disappointing, however, for dates near the end of the month. Compare these two sequences starting from the first and last days of January:</w:t>
      </w:r>
    </w:p>
    <w:p w14:paraId="00465AF1" w14:textId="77777777" w:rsidR="00D96D82" w:rsidRDefault="00C135C8">
      <w:pPr>
        <w:pStyle w:val="SourceCode"/>
      </w:pPr>
      <w:proofErr w:type="spellStart"/>
      <w:proofErr w:type="gramStart"/>
      <w:r>
        <w:rPr>
          <w:rStyle w:val="KeywordTok"/>
        </w:rPr>
        <w:t>seq</w:t>
      </w:r>
      <w:proofErr w:type="spellEnd"/>
      <w:proofErr w:type="gramEnd"/>
      <w:r>
        <w:rPr>
          <w:rStyle w:val="NormalTok"/>
        </w:rPr>
        <w:t>(</w:t>
      </w:r>
      <w:proofErr w:type="spellStart"/>
      <w:r>
        <w:rPr>
          <w:rStyle w:val="KeywordTok"/>
        </w:rPr>
        <w:t>as.Date</w:t>
      </w:r>
      <w:proofErr w:type="spellEnd"/>
      <w:r>
        <w:rPr>
          <w:rStyle w:val="NormalTok"/>
        </w:rPr>
        <w:t>(</w:t>
      </w:r>
      <w:r>
        <w:rPr>
          <w:rStyle w:val="StringTok"/>
        </w:rPr>
        <w:t>"2015-01-01"</w:t>
      </w:r>
      <w:r>
        <w:rPr>
          <w:rStyle w:val="NormalTok"/>
        </w:rPr>
        <w:t xml:space="preserve">), </w:t>
      </w:r>
      <w:r>
        <w:rPr>
          <w:rStyle w:val="DataTypeTok"/>
        </w:rPr>
        <w:t>by =</w:t>
      </w:r>
      <w:r>
        <w:rPr>
          <w:rStyle w:val="NormalTok"/>
        </w:rPr>
        <w:t xml:space="preserve"> </w:t>
      </w:r>
      <w:r>
        <w:rPr>
          <w:rStyle w:val="StringTok"/>
        </w:rPr>
        <w:t>"month"</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w:t>
      </w:r>
      <w:r>
        <w:rPr>
          <w:rStyle w:val="NormalTok"/>
        </w:rPr>
        <w:t>)</w:t>
      </w:r>
    </w:p>
    <w:p w14:paraId="00465AF2" w14:textId="77777777" w:rsidR="00D96D82" w:rsidRDefault="00C135C8">
      <w:pPr>
        <w:pStyle w:val="SourceCode"/>
      </w:pPr>
      <w:r>
        <w:rPr>
          <w:rStyle w:val="VerbatimChar"/>
        </w:rPr>
        <w:t>## [1] "2015-01-01" "2015-02-01" "2015-03-01" "2015-04-01" "2015-05-01"</w:t>
      </w:r>
    </w:p>
    <w:p w14:paraId="00465AF3" w14:textId="77777777" w:rsidR="00D96D82" w:rsidRDefault="00C135C8">
      <w:pPr>
        <w:pStyle w:val="SourceCode"/>
      </w:pPr>
      <w:proofErr w:type="spellStart"/>
      <w:proofErr w:type="gramStart"/>
      <w:r>
        <w:rPr>
          <w:rStyle w:val="KeywordTok"/>
        </w:rPr>
        <w:t>seq</w:t>
      </w:r>
      <w:proofErr w:type="spellEnd"/>
      <w:proofErr w:type="gramEnd"/>
      <w:r>
        <w:rPr>
          <w:rStyle w:val="NormalTok"/>
        </w:rPr>
        <w:t>(</w:t>
      </w:r>
      <w:proofErr w:type="spellStart"/>
      <w:r>
        <w:rPr>
          <w:rStyle w:val="KeywordTok"/>
        </w:rPr>
        <w:t>as.Date</w:t>
      </w:r>
      <w:proofErr w:type="spellEnd"/>
      <w:r>
        <w:rPr>
          <w:rStyle w:val="NormalTok"/>
        </w:rPr>
        <w:t>(</w:t>
      </w:r>
      <w:r>
        <w:rPr>
          <w:rStyle w:val="StringTok"/>
        </w:rPr>
        <w:t>"2015-01-31"</w:t>
      </w:r>
      <w:r>
        <w:rPr>
          <w:rStyle w:val="NormalTok"/>
        </w:rPr>
        <w:t xml:space="preserve">), </w:t>
      </w:r>
      <w:r>
        <w:rPr>
          <w:rStyle w:val="DataTypeTok"/>
        </w:rPr>
        <w:t>by =</w:t>
      </w:r>
      <w:r>
        <w:rPr>
          <w:rStyle w:val="NormalTok"/>
        </w:rPr>
        <w:t xml:space="preserve"> </w:t>
      </w:r>
      <w:r>
        <w:rPr>
          <w:rStyle w:val="StringTok"/>
        </w:rPr>
        <w:t>"month"</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w:t>
      </w:r>
      <w:r>
        <w:rPr>
          <w:rStyle w:val="NormalTok"/>
        </w:rPr>
        <w:t>)</w:t>
      </w:r>
    </w:p>
    <w:p w14:paraId="00465AF4" w14:textId="77777777" w:rsidR="00D96D82" w:rsidRDefault="00C135C8">
      <w:pPr>
        <w:pStyle w:val="SourceCode"/>
      </w:pPr>
      <w:r>
        <w:rPr>
          <w:rStyle w:val="VerbatimChar"/>
        </w:rPr>
        <w:t>## [1] "2015-01-31" "2015-03-03" "2015-03-31" "2015-05-01" "2015-05-31"</w:t>
      </w:r>
    </w:p>
    <w:p w14:paraId="00465AF5" w14:textId="77777777" w:rsidR="00D96D82" w:rsidRDefault="00C135C8">
      <w:pPr>
        <w:pStyle w:val="FirstParagraph"/>
      </w:pPr>
      <w:r>
        <w:t>All dates in the first sequence are the first days of the month, but some dates in the second sequence "leak" into subsequent months. This behavior is well documented in R help</w:t>
      </w:r>
      <w:r>
        <w:rPr>
          <w:rStyle w:val="FootnoteReference"/>
        </w:rPr>
        <w:footnoteReference w:id="7"/>
      </w:r>
      <w:r>
        <w:t>:</w:t>
      </w:r>
    </w:p>
    <w:p w14:paraId="00465AF6" w14:textId="77777777" w:rsidR="00D96D82" w:rsidRDefault="00C135C8">
      <w:pPr>
        <w:pStyle w:val="BlockText"/>
      </w:pPr>
      <w:r>
        <w:t xml:space="preserve">Using "month" first advances the month without changing the day: if </w:t>
      </w:r>
      <w:proofErr w:type="gramStart"/>
      <w:r>
        <w:t>this results</w:t>
      </w:r>
      <w:proofErr w:type="gramEnd"/>
      <w:r>
        <w:t xml:space="preserve"> in an invalid day of the month, it is counted forward into the next month</w:t>
      </w:r>
    </w:p>
    <w:p w14:paraId="00465AF7" w14:textId="77777777" w:rsidR="00D96D82" w:rsidRDefault="00C135C8">
      <w:pPr>
        <w:pStyle w:val="FirstParagraph"/>
      </w:pPr>
      <w:r>
        <w:t xml:space="preserve">Perhaps the major purpose of the </w:t>
      </w:r>
      <w:proofErr w:type="spellStart"/>
      <w:r>
        <w:t>mondate</w:t>
      </w:r>
      <w:proofErr w:type="spellEnd"/>
      <w:r>
        <w:t xml:space="preserve"> package is to avoid this shortcoming.</w:t>
      </w:r>
      <w:r>
        <w:rPr>
          <w:rStyle w:val="FootnoteReference"/>
        </w:rPr>
        <w:footnoteReference w:id="8"/>
      </w:r>
    </w:p>
    <w:p w14:paraId="00465AF8" w14:textId="77777777" w:rsidR="00D96D82" w:rsidRDefault="00C135C8">
      <w:pPr>
        <w:pStyle w:val="Heading4"/>
      </w:pPr>
      <w:bookmarkStart w:id="134" w:name="example-8"/>
      <w:bookmarkEnd w:id="134"/>
      <w:r>
        <w:lastRenderedPageBreak/>
        <w:t>Example 8</w:t>
      </w:r>
    </w:p>
    <w:p w14:paraId="00465AF9" w14:textId="77777777" w:rsidR="00D96D82" w:rsidRDefault="00C135C8">
      <w:pPr>
        <w:pStyle w:val="FirstParagraph"/>
      </w:pPr>
      <w:r>
        <w:t>Sequences of month ends can be accomplished in various "</w:t>
      </w:r>
      <w:proofErr w:type="spellStart"/>
      <w:r>
        <w:t>mondate</w:t>
      </w:r>
      <w:proofErr w:type="spellEnd"/>
      <w:r>
        <w:t>" ways. Here are two:</w:t>
      </w:r>
    </w:p>
    <w:p w14:paraId="00465AFA" w14:textId="77777777" w:rsidR="00D96D82" w:rsidRDefault="00C135C8">
      <w:pPr>
        <w:pStyle w:val="SourceCode"/>
      </w:pPr>
      <w:proofErr w:type="spellStart"/>
      <w:proofErr w:type="gramStart"/>
      <w:r>
        <w:rPr>
          <w:rStyle w:val="KeywordTok"/>
        </w:rPr>
        <w:t>seq</w:t>
      </w:r>
      <w:proofErr w:type="spellEnd"/>
      <w:proofErr w:type="gramEnd"/>
      <w:r>
        <w:rPr>
          <w:rStyle w:val="NormalTok"/>
        </w:rPr>
        <w:t>(</w:t>
      </w:r>
      <w:proofErr w:type="spellStart"/>
      <w:r>
        <w:rPr>
          <w:rStyle w:val="KeywordTok"/>
        </w:rPr>
        <w:t>mondate</w:t>
      </w:r>
      <w:proofErr w:type="spellEnd"/>
      <w:r>
        <w:rPr>
          <w:rStyle w:val="NormalTok"/>
        </w:rPr>
        <w:t>(</w:t>
      </w:r>
      <w:r>
        <w:rPr>
          <w:rStyle w:val="StringTok"/>
        </w:rPr>
        <w:t>"2015-01-31"</w:t>
      </w:r>
      <w:r>
        <w:rPr>
          <w:rStyle w:val="NormalTok"/>
        </w:rPr>
        <w:t xml:space="preserve">), </w:t>
      </w:r>
      <w:r>
        <w:rPr>
          <w:rStyle w:val="DataTypeTok"/>
        </w:rPr>
        <w:t>by =</w:t>
      </w:r>
      <w:r>
        <w:rPr>
          <w:rStyle w:val="NormalTok"/>
        </w:rPr>
        <w:t xml:space="preserve"> </w:t>
      </w:r>
      <w:r>
        <w:rPr>
          <w:rStyle w:val="StringTok"/>
        </w:rPr>
        <w:t>"month"</w:t>
      </w:r>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w:t>
      </w:r>
      <w:r>
        <w:rPr>
          <w:rStyle w:val="NormalTok"/>
        </w:rPr>
        <w:t>)</w:t>
      </w:r>
    </w:p>
    <w:p w14:paraId="00465AFB"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2015-01-31 2015-02-28 2015-03-31 2015-04-30 2015-05-31</w:t>
      </w:r>
    </w:p>
    <w:p w14:paraId="00465AFC" w14:textId="77777777" w:rsidR="00D96D82" w:rsidRDefault="00C135C8">
      <w:pPr>
        <w:pStyle w:val="SourceCode"/>
      </w:pPr>
      <w:proofErr w:type="spellStart"/>
      <w:proofErr w:type="gramStart"/>
      <w:r>
        <w:rPr>
          <w:rStyle w:val="KeywordTok"/>
        </w:rPr>
        <w:t>mondate.ymd</w:t>
      </w:r>
      <w:proofErr w:type="spellEnd"/>
      <w:proofErr w:type="gramEnd"/>
      <w:r>
        <w:rPr>
          <w:rStyle w:val="NormalTok"/>
        </w:rPr>
        <w:t>(</w:t>
      </w:r>
      <w:r>
        <w:rPr>
          <w:rStyle w:val="DecValTok"/>
        </w:rPr>
        <w:t>2015</w:t>
      </w:r>
      <w:r>
        <w:rPr>
          <w:rStyle w:val="NormalTok"/>
        </w:rPr>
        <w:t xml:space="preserve">, </w:t>
      </w:r>
      <w:r>
        <w:rPr>
          <w:rStyle w:val="DecValTok"/>
        </w:rPr>
        <w:t>1</w:t>
      </w:r>
      <w:r>
        <w:rPr>
          <w:rStyle w:val="NormalTok"/>
        </w:rPr>
        <w:t>:</w:t>
      </w:r>
      <w:r>
        <w:rPr>
          <w:rStyle w:val="DecValTok"/>
        </w:rPr>
        <w:t>5</w:t>
      </w:r>
      <w:r>
        <w:rPr>
          <w:rStyle w:val="NormalTok"/>
        </w:rPr>
        <w:t>)</w:t>
      </w:r>
    </w:p>
    <w:p w14:paraId="00465AFD"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01/31/2015 02/28/2015 03/31/2015 04/30/2015 05/31/2015</w:t>
      </w:r>
    </w:p>
    <w:p w14:paraId="00465AFE" w14:textId="77777777" w:rsidR="00D96D82" w:rsidRDefault="00C135C8">
      <w:pPr>
        <w:pStyle w:val="FirstParagraph"/>
      </w:pPr>
      <w:r>
        <w:t>The display format in the first sequence inherits from the format of the character representation of the beginning date. The display format in the second sequence is based on the author's locale (see "Date Formatting" section above). Also note that each of the objects generated above are of class "</w:t>
      </w:r>
      <w:proofErr w:type="spellStart"/>
      <w:r>
        <w:t>mondate</w:t>
      </w:r>
      <w:proofErr w:type="spellEnd"/>
      <w:r>
        <w:t>".</w:t>
      </w:r>
    </w:p>
    <w:p w14:paraId="00465AFF" w14:textId="77777777" w:rsidR="00D96D82" w:rsidRDefault="00C135C8">
      <w:pPr>
        <w:pStyle w:val="BlockText"/>
      </w:pPr>
      <w:r>
        <w:rPr>
          <w:noProof/>
        </w:rPr>
        <w:drawing>
          <wp:inline distT="0" distB="0" distL="0" distR="0" wp14:anchorId="00465B6F" wp14:editId="00465B70">
            <wp:extent cx="317500" cy="31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It is often more convenient to generate month sequences from </w:t>
      </w:r>
      <w:r>
        <w:rPr>
          <w:rStyle w:val="VerbatimChar"/>
        </w:rPr>
        <w:t>Date</w:t>
      </w:r>
      <w:r>
        <w:t xml:space="preserve"> objects, </w:t>
      </w:r>
      <w:r>
        <w:rPr>
          <w:b/>
        </w:rPr>
        <w:t xml:space="preserve">and produce </w:t>
      </w:r>
      <w:r>
        <w:rPr>
          <w:rStyle w:val="VerbatimChar"/>
          <w:b/>
        </w:rPr>
        <w:t>Date</w:t>
      </w:r>
      <w:r>
        <w:rPr>
          <w:b/>
        </w:rPr>
        <w:t xml:space="preserve"> objects</w:t>
      </w:r>
      <w:r>
        <w:t xml:space="preserve">, without having to resort to a </w:t>
      </w:r>
      <w:proofErr w:type="spellStart"/>
      <w:r>
        <w:rPr>
          <w:rStyle w:val="VerbatimChar"/>
        </w:rPr>
        <w:t>mondate</w:t>
      </w:r>
      <w:proofErr w:type="spellEnd"/>
      <w:r>
        <w:t xml:space="preserve"> object in between. For that purpose the </w:t>
      </w:r>
      <w:proofErr w:type="spellStart"/>
      <w:r>
        <w:rPr>
          <w:rStyle w:val="VerbatimChar"/>
        </w:rPr>
        <w:t>seqmondate</w:t>
      </w:r>
      <w:proofErr w:type="spellEnd"/>
      <w:r>
        <w:t xml:space="preserve"> generic function was written.</w:t>
      </w:r>
    </w:p>
    <w:p w14:paraId="00465B00" w14:textId="77777777" w:rsidR="00D96D82" w:rsidRDefault="00C135C8">
      <w:pPr>
        <w:pStyle w:val="Heading3"/>
      </w:pPr>
      <w:bookmarkStart w:id="135" w:name="seqmondate"/>
      <w:bookmarkEnd w:id="135"/>
      <w:proofErr w:type="spellStart"/>
      <w:proofErr w:type="gramStart"/>
      <w:r>
        <w:t>seqmondate</w:t>
      </w:r>
      <w:proofErr w:type="spellEnd"/>
      <w:proofErr w:type="gramEnd"/>
    </w:p>
    <w:p w14:paraId="00465B01" w14:textId="77777777" w:rsidR="00D96D82" w:rsidRDefault="00C135C8">
      <w:pPr>
        <w:pStyle w:val="FirstParagraph"/>
      </w:pPr>
      <w:proofErr w:type="spellStart"/>
      <w:proofErr w:type="gramStart"/>
      <w:r>
        <w:rPr>
          <w:rStyle w:val="VerbatimChar"/>
        </w:rPr>
        <w:t>seqmondate</w:t>
      </w:r>
      <w:proofErr w:type="spellEnd"/>
      <w:proofErr w:type="gramEnd"/>
      <w:r>
        <w:rPr>
          <w:rStyle w:val="VerbatimChar"/>
        </w:rPr>
        <w:t>(x)</w:t>
      </w:r>
      <w:r>
        <w:t xml:space="preserve"> generates sequences of class(x) for a variety of classes: </w:t>
      </w:r>
      <w:r>
        <w:rPr>
          <w:rStyle w:val="VerbatimChar"/>
        </w:rPr>
        <w:t>Date</w:t>
      </w:r>
      <w:r>
        <w:t xml:space="preserve">, </w:t>
      </w:r>
      <w:proofErr w:type="spellStart"/>
      <w:r>
        <w:rPr>
          <w:rStyle w:val="VerbatimChar"/>
        </w:rPr>
        <w:t>POSIXt</w:t>
      </w:r>
      <w:proofErr w:type="spellEnd"/>
      <w:r>
        <w:t xml:space="preserve">, and </w:t>
      </w:r>
      <w:proofErr w:type="spellStart"/>
      <w:r>
        <w:rPr>
          <w:rStyle w:val="VerbatimChar"/>
        </w:rPr>
        <w:t>mondate</w:t>
      </w:r>
      <w:proofErr w:type="spellEnd"/>
      <w:r>
        <w:t xml:space="preserve">. For any other </w:t>
      </w:r>
      <w:proofErr w:type="gramStart"/>
      <w:r>
        <w:t>class(</w:t>
      </w:r>
      <w:proofErr w:type="gramEnd"/>
      <w:r>
        <w:t xml:space="preserve">x) </w:t>
      </w:r>
      <w:proofErr w:type="spellStart"/>
      <w:r>
        <w:rPr>
          <w:rStyle w:val="VerbatimChar"/>
        </w:rPr>
        <w:t>seqmondate</w:t>
      </w:r>
      <w:proofErr w:type="spellEnd"/>
      <w:r>
        <w:rPr>
          <w:rStyle w:val="VerbatimChar"/>
        </w:rPr>
        <w:t>(x)</w:t>
      </w:r>
      <w:r>
        <w:t xml:space="preserve"> will produce a sequence of </w:t>
      </w:r>
      <w:proofErr w:type="spellStart"/>
      <w:r>
        <w:rPr>
          <w:rStyle w:val="VerbatimChar"/>
        </w:rPr>
        <w:t>mondate</w:t>
      </w:r>
      <w:r>
        <w:t>s</w:t>
      </w:r>
      <w:proofErr w:type="spellEnd"/>
      <w:r>
        <w:t>, if possible. By default, 'by = "month"' is assumed.</w:t>
      </w:r>
    </w:p>
    <w:p w14:paraId="00465B02" w14:textId="77777777" w:rsidR="00D96D82" w:rsidRDefault="00C135C8">
      <w:pPr>
        <w:pStyle w:val="Heading4"/>
      </w:pPr>
      <w:bookmarkStart w:id="136" w:name="example-9"/>
      <w:bookmarkEnd w:id="136"/>
      <w:r>
        <w:t>Example 9</w:t>
      </w:r>
    </w:p>
    <w:p w14:paraId="00465B03" w14:textId="77777777" w:rsidR="00D96D82" w:rsidRDefault="00C135C8">
      <w:pPr>
        <w:pStyle w:val="FirstParagraph"/>
      </w:pPr>
      <w:r>
        <w:t xml:space="preserve">The first sequence below generates the same month-ends as in Example 8 but this time the objects generated are </w:t>
      </w:r>
      <w:r>
        <w:rPr>
          <w:rStyle w:val="VerbatimChar"/>
        </w:rPr>
        <w:t>Date</w:t>
      </w:r>
      <w:r>
        <w:t>s.</w:t>
      </w:r>
    </w:p>
    <w:p w14:paraId="00465B04" w14:textId="77777777" w:rsidR="00D96D82" w:rsidRDefault="00C135C8">
      <w:pPr>
        <w:pStyle w:val="SourceCode"/>
      </w:pPr>
      <w:r>
        <w:rPr>
          <w:rStyle w:val="NormalTok"/>
        </w:rPr>
        <w:t>(</w:t>
      </w:r>
      <w:proofErr w:type="gramStart"/>
      <w:r>
        <w:rPr>
          <w:rStyle w:val="NormalTok"/>
        </w:rPr>
        <w:t>d</w:t>
      </w:r>
      <w:proofErr w:type="gramEnd"/>
      <w:r>
        <w:rPr>
          <w:rStyle w:val="NormalTok"/>
        </w:rPr>
        <w:t xml:space="preserve"> &lt;-</w:t>
      </w:r>
      <w:r>
        <w:rPr>
          <w:rStyle w:val="StringTok"/>
        </w:rPr>
        <w:t xml:space="preserve"> </w:t>
      </w:r>
      <w:proofErr w:type="spellStart"/>
      <w:r>
        <w:rPr>
          <w:rStyle w:val="KeywordTok"/>
        </w:rPr>
        <w:t>seqmondate</w:t>
      </w:r>
      <w:proofErr w:type="spellEnd"/>
      <w:r>
        <w:rPr>
          <w:rStyle w:val="NormalTok"/>
        </w:rPr>
        <w:t>(</w:t>
      </w:r>
      <w:proofErr w:type="spellStart"/>
      <w:r>
        <w:rPr>
          <w:rStyle w:val="KeywordTok"/>
        </w:rPr>
        <w:t>as.Date</w:t>
      </w:r>
      <w:proofErr w:type="spellEnd"/>
      <w:r>
        <w:rPr>
          <w:rStyle w:val="NormalTok"/>
        </w:rPr>
        <w:t>(</w:t>
      </w:r>
      <w:r>
        <w:rPr>
          <w:rStyle w:val="StringTok"/>
        </w:rPr>
        <w:t>"2015-01-01"</w:t>
      </w:r>
      <w:r>
        <w:rPr>
          <w:rStyle w:val="NormalTok"/>
        </w:rPr>
        <w:t xml:space="preserve">), </w:t>
      </w:r>
      <w:r>
        <w:rPr>
          <w:rStyle w:val="DataTypeTok"/>
        </w:rPr>
        <w:t>length =</w:t>
      </w:r>
      <w:r>
        <w:rPr>
          <w:rStyle w:val="NormalTok"/>
        </w:rPr>
        <w:t xml:space="preserve"> </w:t>
      </w:r>
      <w:r>
        <w:rPr>
          <w:rStyle w:val="DecValTok"/>
        </w:rPr>
        <w:t>5</w:t>
      </w:r>
      <w:r>
        <w:rPr>
          <w:rStyle w:val="NormalTok"/>
        </w:rPr>
        <w:t>))</w:t>
      </w:r>
    </w:p>
    <w:p w14:paraId="00465B05" w14:textId="77777777" w:rsidR="00D96D82" w:rsidRDefault="00C135C8">
      <w:pPr>
        <w:pStyle w:val="SourceCode"/>
      </w:pPr>
      <w:r>
        <w:rPr>
          <w:rStyle w:val="VerbatimChar"/>
        </w:rPr>
        <w:t>## [1] "2015-01-01" "2015-02-01" "2015-03-01" "2015-04-01" "2015-05-01"</w:t>
      </w:r>
    </w:p>
    <w:p w14:paraId="00465B06" w14:textId="77777777" w:rsidR="00D96D82" w:rsidRDefault="00C135C8">
      <w:pPr>
        <w:pStyle w:val="SourceCode"/>
      </w:pPr>
      <w:proofErr w:type="gramStart"/>
      <w:r>
        <w:rPr>
          <w:rStyle w:val="KeywordTok"/>
        </w:rPr>
        <w:t>class</w:t>
      </w:r>
      <w:proofErr w:type="gramEnd"/>
      <w:r>
        <w:rPr>
          <w:rStyle w:val="NormalTok"/>
        </w:rPr>
        <w:t>(d)</w:t>
      </w:r>
    </w:p>
    <w:p w14:paraId="00465B07" w14:textId="77777777" w:rsidR="00D96D82" w:rsidRDefault="00C135C8">
      <w:pPr>
        <w:pStyle w:val="SourceCode"/>
      </w:pPr>
      <w:r>
        <w:rPr>
          <w:rStyle w:val="VerbatimChar"/>
        </w:rPr>
        <w:t>## [1] "Date"</w:t>
      </w:r>
    </w:p>
    <w:p w14:paraId="00465B08" w14:textId="77777777" w:rsidR="00D96D82" w:rsidRDefault="00C135C8">
      <w:pPr>
        <w:pStyle w:val="Heading4"/>
      </w:pPr>
      <w:bookmarkStart w:id="137" w:name="example-10-year-ends"/>
      <w:bookmarkEnd w:id="137"/>
      <w:r>
        <w:t>Example 10: Year-ends</w:t>
      </w:r>
    </w:p>
    <w:p w14:paraId="00465B09" w14:textId="77777777" w:rsidR="00D96D82" w:rsidRDefault="00C135C8">
      <w:pPr>
        <w:pStyle w:val="FirstParagraph"/>
      </w:pPr>
      <w:r>
        <w:t>It has been said that there are always multiple ways to do things in R and this is no exception. Here are two ways to generate sequences of year-end dates.</w:t>
      </w:r>
    </w:p>
    <w:p w14:paraId="00465B0A" w14:textId="77777777" w:rsidR="00D96D82" w:rsidRDefault="00C135C8">
      <w:pPr>
        <w:pStyle w:val="SourceCode"/>
      </w:pPr>
      <w:proofErr w:type="spellStart"/>
      <w:proofErr w:type="gramStart"/>
      <w:r>
        <w:rPr>
          <w:rStyle w:val="KeywordTok"/>
        </w:rPr>
        <w:t>seqmondate</w:t>
      </w:r>
      <w:proofErr w:type="spellEnd"/>
      <w:proofErr w:type="gramEnd"/>
      <w:r>
        <w:rPr>
          <w:rStyle w:val="NormalTok"/>
        </w:rPr>
        <w:t>(</w:t>
      </w:r>
      <w:r>
        <w:rPr>
          <w:rStyle w:val="StringTok"/>
        </w:rPr>
        <w:t>"2010-12-31"</w:t>
      </w:r>
      <w:r>
        <w:rPr>
          <w:rStyle w:val="NormalTok"/>
        </w:rPr>
        <w:t xml:space="preserve">, </w:t>
      </w:r>
      <w:r>
        <w:rPr>
          <w:rStyle w:val="DataTypeTok"/>
        </w:rPr>
        <w:t>by =</w:t>
      </w:r>
      <w:r>
        <w:rPr>
          <w:rStyle w:val="NormalTok"/>
        </w:rPr>
        <w:t xml:space="preserve"> </w:t>
      </w:r>
      <w:r>
        <w:rPr>
          <w:rStyle w:val="StringTok"/>
        </w:rPr>
        <w:t>"year"</w:t>
      </w:r>
      <w:r>
        <w:rPr>
          <w:rStyle w:val="NormalTok"/>
        </w:rPr>
        <w:t xml:space="preserve">, </w:t>
      </w:r>
      <w:r>
        <w:rPr>
          <w:rStyle w:val="DataTypeTok"/>
        </w:rPr>
        <w:t>length =</w:t>
      </w:r>
      <w:r>
        <w:rPr>
          <w:rStyle w:val="NormalTok"/>
        </w:rPr>
        <w:t xml:space="preserve"> </w:t>
      </w:r>
      <w:r>
        <w:rPr>
          <w:rStyle w:val="DecValTok"/>
        </w:rPr>
        <w:t>6</w:t>
      </w:r>
      <w:r>
        <w:rPr>
          <w:rStyle w:val="NormalTok"/>
        </w:rPr>
        <w:t>)</w:t>
      </w:r>
    </w:p>
    <w:p w14:paraId="00465B0B"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2010-12-31 2011-12-31 2012-12-31 2013-12-31 2014-12-31 2015-12-31</w:t>
      </w:r>
    </w:p>
    <w:p w14:paraId="00465B0C" w14:textId="77777777" w:rsidR="00D96D82" w:rsidRDefault="00C135C8">
      <w:pPr>
        <w:pStyle w:val="SourceCode"/>
      </w:pPr>
      <w:proofErr w:type="spellStart"/>
      <w:proofErr w:type="gramStart"/>
      <w:r>
        <w:rPr>
          <w:rStyle w:val="KeywordTok"/>
        </w:rPr>
        <w:lastRenderedPageBreak/>
        <w:t>mondate.ymd</w:t>
      </w:r>
      <w:proofErr w:type="spellEnd"/>
      <w:proofErr w:type="gramEnd"/>
      <w:r>
        <w:rPr>
          <w:rStyle w:val="NormalTok"/>
        </w:rPr>
        <w:t>(</w:t>
      </w:r>
      <w:r>
        <w:rPr>
          <w:rStyle w:val="DecValTok"/>
        </w:rPr>
        <w:t>2010</w:t>
      </w:r>
      <w:r>
        <w:rPr>
          <w:rStyle w:val="NormalTok"/>
        </w:rPr>
        <w:t>:</w:t>
      </w:r>
      <w:r>
        <w:rPr>
          <w:rStyle w:val="DecValTok"/>
        </w:rPr>
        <w:t>2015</w:t>
      </w:r>
      <w:r>
        <w:rPr>
          <w:rStyle w:val="NormalTok"/>
        </w:rPr>
        <w:t>)</w:t>
      </w:r>
    </w:p>
    <w:p w14:paraId="00465B0D" w14:textId="77777777" w:rsidR="00D96D82" w:rsidRDefault="00C135C8">
      <w:pPr>
        <w:pStyle w:val="SourceCode"/>
      </w:pPr>
      <w:r>
        <w:rPr>
          <w:rStyle w:val="VerbatimChar"/>
        </w:rPr>
        <w:t xml:space="preserve">## </w:t>
      </w:r>
      <w:proofErr w:type="spellStart"/>
      <w:proofErr w:type="gramStart"/>
      <w:r>
        <w:rPr>
          <w:rStyle w:val="VerbatimChar"/>
        </w:rPr>
        <w:t>mondate</w:t>
      </w:r>
      <w:proofErr w:type="spellEnd"/>
      <w:proofErr w:type="gramEnd"/>
      <w:r>
        <w:rPr>
          <w:rStyle w:val="VerbatimChar"/>
        </w:rPr>
        <w:t xml:space="preserve">: </w:t>
      </w:r>
      <w:proofErr w:type="spellStart"/>
      <w:r>
        <w:rPr>
          <w:rStyle w:val="VerbatimChar"/>
        </w:rPr>
        <w:t>timeunits</w:t>
      </w:r>
      <w:proofErr w:type="spellEnd"/>
      <w:r>
        <w:rPr>
          <w:rStyle w:val="VerbatimChar"/>
        </w:rPr>
        <w:t>="months"</w:t>
      </w:r>
      <w:r>
        <w:br/>
      </w:r>
      <w:r>
        <w:rPr>
          <w:rStyle w:val="VerbatimChar"/>
        </w:rPr>
        <w:t>## [1] 12/31/2010 12/31/2011 12/31/2012 12/31/2013 12/31/2014 12/31/2015</w:t>
      </w:r>
    </w:p>
    <w:p w14:paraId="00465B0E" w14:textId="77777777" w:rsidR="00D96D82" w:rsidRDefault="00C135C8">
      <w:pPr>
        <w:pStyle w:val="BlockText"/>
      </w:pPr>
      <w:r>
        <w:rPr>
          <w:noProof/>
        </w:rPr>
        <w:drawing>
          <wp:inline distT="0" distB="0" distL="0" distR="0" wp14:anchorId="00465B71" wp14:editId="00465B72">
            <wp:extent cx="317500" cy="317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If month- and year-end dates are intended to represent "as of" dates, it is preferable to create them as </w:t>
      </w:r>
      <w:proofErr w:type="spellStart"/>
      <w:r>
        <w:rPr>
          <w:rStyle w:val="VerbatimChar"/>
        </w:rPr>
        <w:t>mondate</w:t>
      </w:r>
      <w:proofErr w:type="spellEnd"/>
      <w:r>
        <w:t xml:space="preserve"> objects rather than, say, </w:t>
      </w:r>
      <w:r>
        <w:rPr>
          <w:rStyle w:val="VerbatimChar"/>
        </w:rPr>
        <w:t>Date</w:t>
      </w:r>
      <w:r>
        <w:t xml:space="preserve"> objects if those dates will be used for "date aging" in units of months/years.</w:t>
      </w:r>
    </w:p>
    <w:p w14:paraId="00465B0F" w14:textId="77777777" w:rsidR="00D96D82" w:rsidRDefault="00C135C8">
      <w:pPr>
        <w:pStyle w:val="Heading2"/>
      </w:pPr>
      <w:bookmarkStart w:id="138" w:name="date-cutting"/>
      <w:bookmarkEnd w:id="138"/>
      <w:r>
        <w:t>4. Date Cutting</w:t>
      </w:r>
    </w:p>
    <w:p w14:paraId="00465B10" w14:textId="77777777" w:rsidR="00D96D82" w:rsidRDefault="00C135C8">
      <w:pPr>
        <w:pStyle w:val="BlockText"/>
      </w:pPr>
      <w:r>
        <w:rPr>
          <w:b/>
        </w:rPr>
        <w:t xml:space="preserve">Sidebar on "cut" for </w:t>
      </w:r>
      <w:proofErr w:type="spellStart"/>
      <w:r>
        <w:rPr>
          <w:b/>
        </w:rPr>
        <w:t>numerics</w:t>
      </w:r>
      <w:proofErr w:type="spellEnd"/>
      <w:r>
        <w:br/>
        <w:t xml:space="preserve">A </w:t>
      </w:r>
      <w:r>
        <w:rPr>
          <w:rStyle w:val="VerbatimChar"/>
        </w:rPr>
        <w:t>cut</w:t>
      </w:r>
      <w:r>
        <w:t xml:space="preserve"> of a </w:t>
      </w:r>
      <w:r>
        <w:rPr>
          <w:rStyle w:val="VerbatimChar"/>
        </w:rPr>
        <w:t>numeric</w:t>
      </w:r>
      <w:r>
        <w:t xml:space="preserve"> 'x' is a collection of (half-</w:t>
      </w:r>
      <w:proofErr w:type="spellStart"/>
      <w:r>
        <w:t>open</w:t>
      </w:r>
      <w:proofErr w:type="gramStart"/>
      <w:r>
        <w:t>,half</w:t>
      </w:r>
      <w:proofErr w:type="spellEnd"/>
      <w:proofErr w:type="gramEnd"/>
      <w:r>
        <w:t>-closed] intervals that "cover" 'x'. By "cover" is meant that every value in 'x' is contained in some interval</w:t>
      </w:r>
      <w:r>
        <w:rPr>
          <w:rStyle w:val="FootnoteReference"/>
        </w:rPr>
        <w:footnoteReference w:id="9"/>
      </w:r>
      <w:r>
        <w:t>, with the exception that R excludes the minimum value of 'x' by default.</w:t>
      </w:r>
      <w:r>
        <w:rPr>
          <w:rStyle w:val="FootnoteReference"/>
        </w:rPr>
        <w:footnoteReference w:id="10"/>
      </w:r>
      <w:r>
        <w:t xml:space="preserve"> By default, the right endpoint </w:t>
      </w:r>
      <w:proofErr w:type="gramStart"/>
      <w:r>
        <w:t>is assumed to be closed</w:t>
      </w:r>
      <w:proofErr w:type="gramEnd"/>
      <w:r>
        <w:t>.</w:t>
      </w:r>
      <w:r>
        <w:rPr>
          <w:rStyle w:val="FootnoteReference"/>
        </w:rPr>
        <w:footnoteReference w:id="11"/>
      </w:r>
    </w:p>
    <w:p w14:paraId="00465B11" w14:textId="77777777" w:rsidR="00D96D82" w:rsidRDefault="00C135C8">
      <w:pPr>
        <w:pStyle w:val="BlockText"/>
      </w:pPr>
      <w:r>
        <w:t xml:space="preserve">A </w:t>
      </w:r>
      <w:r>
        <w:rPr>
          <w:rStyle w:val="VerbatimChar"/>
        </w:rPr>
        <w:t>cut</w:t>
      </w:r>
      <w:r>
        <w:t xml:space="preserve"> in R is represented by a </w:t>
      </w:r>
      <w:r>
        <w:rPr>
          <w:rStyle w:val="VerbatimChar"/>
        </w:rPr>
        <w:t>factor</w:t>
      </w:r>
      <w:r>
        <w:t xml:space="preserve">. The </w:t>
      </w:r>
      <w:r>
        <w:rPr>
          <w:rStyle w:val="VerbatimChar"/>
        </w:rPr>
        <w:t>cut</w:t>
      </w:r>
      <w:r>
        <w:t xml:space="preserve"> function elegantly enunciates the </w:t>
      </w:r>
      <w:r>
        <w:rPr>
          <w:rStyle w:val="VerbatimChar"/>
        </w:rPr>
        <w:t>numeric</w:t>
      </w:r>
      <w:r>
        <w:t xml:space="preserve"> intervals by clearly identifying the (</w:t>
      </w:r>
      <w:proofErr w:type="spellStart"/>
      <w:r>
        <w:t>open</w:t>
      </w:r>
      <w:proofErr w:type="gramStart"/>
      <w:r>
        <w:t>,closed</w:t>
      </w:r>
      <w:proofErr w:type="spellEnd"/>
      <w:proofErr w:type="gramEnd"/>
      <w:r>
        <w:t>] borders in the factor's levels.</w:t>
      </w:r>
    </w:p>
    <w:p w14:paraId="00465B12" w14:textId="77777777" w:rsidR="00D96D82" w:rsidRDefault="00C135C8">
      <w:pPr>
        <w:pStyle w:val="FirstParagraph"/>
      </w:pPr>
      <w:r>
        <w:t xml:space="preserve">R Definition: A </w:t>
      </w:r>
      <w:r>
        <w:rPr>
          <w:rStyle w:val="VerbatimChar"/>
        </w:rPr>
        <w:t>cut</w:t>
      </w:r>
      <w:r>
        <w:t xml:space="preserve"> of a set of dates 'x' by "months" is a collection of contiguous months such that every date in x is contained in some month.</w:t>
      </w:r>
    </w:p>
    <w:p w14:paraId="00465B13" w14:textId="77777777" w:rsidR="00D96D82" w:rsidRDefault="00C135C8">
      <w:pPr>
        <w:pStyle w:val="BodyText"/>
      </w:pPr>
      <w:r>
        <w:t>This correspondence between a date and its neighboring members in its 'cut' can be an important factor in the statistical analysis of events occurring during similar time periods.</w:t>
      </w:r>
    </w:p>
    <w:p w14:paraId="00465B14" w14:textId="77777777" w:rsidR="00D96D82" w:rsidRDefault="00C135C8">
      <w:pPr>
        <w:pStyle w:val="BodyText"/>
      </w:pPr>
      <w:r>
        <w:t xml:space="preserve">There is a </w:t>
      </w:r>
      <w:r>
        <w:rPr>
          <w:rStyle w:val="VerbatimChar"/>
        </w:rPr>
        <w:t>cut</w:t>
      </w:r>
      <w:r>
        <w:t xml:space="preserve"> method for </w:t>
      </w:r>
      <w:proofErr w:type="spellStart"/>
      <w:r>
        <w:rPr>
          <w:rStyle w:val="VerbatimChar"/>
        </w:rPr>
        <w:t>mondate</w:t>
      </w:r>
      <w:r>
        <w:t>s</w:t>
      </w:r>
      <w:proofErr w:type="spellEnd"/>
      <w:r>
        <w:t xml:space="preserve"> when the 'breaks' argument is</w:t>
      </w:r>
    </w:p>
    <w:p w14:paraId="00465B15" w14:textId="77777777" w:rsidR="00D96D82" w:rsidRDefault="00C135C8">
      <w:pPr>
        <w:pStyle w:val="Compact"/>
        <w:numPr>
          <w:ilvl w:val="0"/>
          <w:numId w:val="6"/>
        </w:numPr>
      </w:pPr>
      <w:proofErr w:type="gramStart"/>
      <w:r>
        <w:rPr>
          <w:rStyle w:val="VerbatimChar"/>
        </w:rPr>
        <w:t>numeric</w:t>
      </w:r>
      <w:proofErr w:type="gramEnd"/>
      <w:r>
        <w:t xml:space="preserve"> and so determines the borders between intervals, or</w:t>
      </w:r>
    </w:p>
    <w:p w14:paraId="00465B16" w14:textId="77777777" w:rsidR="00D96D82" w:rsidRDefault="00C135C8">
      <w:pPr>
        <w:pStyle w:val="Compact"/>
        <w:numPr>
          <w:ilvl w:val="0"/>
          <w:numId w:val="6"/>
        </w:numPr>
      </w:pPr>
      <w:proofErr w:type="gramStart"/>
      <w:r>
        <w:rPr>
          <w:rStyle w:val="VerbatimChar"/>
        </w:rPr>
        <w:t>character</w:t>
      </w:r>
      <w:proofErr w:type="gramEnd"/>
      <w:r>
        <w:t xml:space="preserve"> and so identifies that the cover is to be a set of day-, week-, month-, year-, or quarter-intervals.</w:t>
      </w:r>
    </w:p>
    <w:p w14:paraId="00465B17" w14:textId="77777777" w:rsidR="00D96D82" w:rsidRDefault="00C135C8">
      <w:pPr>
        <w:pStyle w:val="FirstParagraph"/>
      </w:pPr>
      <w:r>
        <w:t xml:space="preserve">First we will define some cuts. Then we will see how one might use a </w:t>
      </w:r>
      <w:r>
        <w:rPr>
          <w:rStyle w:val="VerbatimChar"/>
        </w:rPr>
        <w:t>cut</w:t>
      </w:r>
      <w:r>
        <w:t>.</w:t>
      </w:r>
    </w:p>
    <w:p w14:paraId="00465B18" w14:textId="77777777" w:rsidR="00D96D82" w:rsidRDefault="00C135C8">
      <w:pPr>
        <w:pStyle w:val="Heading4"/>
      </w:pPr>
      <w:bookmarkStart w:id="139" w:name="example-11"/>
      <w:bookmarkEnd w:id="139"/>
      <w:r>
        <w:t>Example 11</w:t>
      </w:r>
    </w:p>
    <w:p w14:paraId="00465B19" w14:textId="77777777" w:rsidR="00D96D82" w:rsidRDefault="00C135C8">
      <w:pPr>
        <w:pStyle w:val="FirstParagraph"/>
      </w:pPr>
      <w:r>
        <w:t xml:space="preserve">Because a </w:t>
      </w:r>
      <w:proofErr w:type="spellStart"/>
      <w:r>
        <w:rPr>
          <w:rStyle w:val="VerbatimChar"/>
        </w:rPr>
        <w:t>mondate</w:t>
      </w:r>
      <w:proofErr w:type="spellEnd"/>
      <w:r>
        <w:t xml:space="preserve"> is fundamentally a </w:t>
      </w:r>
      <w:r>
        <w:rPr>
          <w:rStyle w:val="VerbatimChar"/>
        </w:rPr>
        <w:t>numeric</w:t>
      </w:r>
      <w:r>
        <w:rPr>
          <w:rStyle w:val="FootnoteReference"/>
        </w:rPr>
        <w:footnoteReference w:id="12"/>
      </w:r>
      <w:r>
        <w:t xml:space="preserve">, the following two commands -- the first on </w:t>
      </w:r>
      <w:r>
        <w:rPr>
          <w:rStyle w:val="VerbatimChar"/>
        </w:rPr>
        <w:t>numeric</w:t>
      </w:r>
      <w:r>
        <w:t xml:space="preserve">, the second on </w:t>
      </w:r>
      <w:proofErr w:type="spellStart"/>
      <w:r>
        <w:rPr>
          <w:rStyle w:val="VerbatimChar"/>
        </w:rPr>
        <w:t>mondate</w:t>
      </w:r>
      <w:proofErr w:type="spellEnd"/>
      <w:r>
        <w:t xml:space="preserve"> -- are fundamentally the same. The only difference is how the cuts' levels display.</w:t>
      </w:r>
    </w:p>
    <w:p w14:paraId="00465B1A" w14:textId="77777777" w:rsidR="00D96D82" w:rsidRDefault="00C135C8">
      <w:pPr>
        <w:pStyle w:val="SourceCode"/>
      </w:pPr>
      <w:proofErr w:type="gramStart"/>
      <w:r>
        <w:rPr>
          <w:rStyle w:val="KeywordTok"/>
        </w:rPr>
        <w:t>cut</w:t>
      </w:r>
      <w:proofErr w:type="gramEnd"/>
      <w:r>
        <w:rPr>
          <w:rStyle w:val="NormalTok"/>
        </w:rPr>
        <w:t>(</w:t>
      </w:r>
      <w:proofErr w:type="spellStart"/>
      <w:r>
        <w:rPr>
          <w:rStyle w:val="KeywordTok"/>
        </w:rPr>
        <w:t>seq</w:t>
      </w:r>
      <w:proofErr w:type="spellEnd"/>
      <w:r>
        <w:rPr>
          <w:rStyle w:val="NormalTok"/>
        </w:rPr>
        <w:t>(</w:t>
      </w:r>
      <w:r>
        <w:rPr>
          <w:rStyle w:val="DataTypeTok"/>
        </w:rPr>
        <w:t>from =</w:t>
      </w:r>
      <w:r>
        <w:rPr>
          <w:rStyle w:val="NormalTok"/>
        </w:rPr>
        <w:t xml:space="preserve"> </w:t>
      </w:r>
      <w:r>
        <w:rPr>
          <w:rStyle w:val="FloatTok"/>
        </w:rPr>
        <w:t>180.5</w:t>
      </w:r>
      <w:r>
        <w:rPr>
          <w:rStyle w:val="NormalTok"/>
        </w:rPr>
        <w:t xml:space="preserve">, </w:t>
      </w:r>
      <w:r>
        <w:rPr>
          <w:rStyle w:val="DataTypeTok"/>
        </w:rPr>
        <w:t>to =</w:t>
      </w:r>
      <w:r>
        <w:rPr>
          <w:rStyle w:val="NormalTok"/>
        </w:rPr>
        <w:t xml:space="preserve"> </w:t>
      </w:r>
      <w:r>
        <w:rPr>
          <w:rStyle w:val="FloatTok"/>
        </w:rPr>
        <w:t>185.5</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rPr>
          <w:rStyle w:val="DataTypeTok"/>
        </w:rPr>
        <w:t>breaks =</w:t>
      </w:r>
      <w:r>
        <w:rPr>
          <w:rStyle w:val="NormalTok"/>
        </w:rPr>
        <w:t xml:space="preserve"> </w:t>
      </w:r>
      <w:r>
        <w:rPr>
          <w:rStyle w:val="DecValTok"/>
        </w:rPr>
        <w:t>180</w:t>
      </w:r>
      <w:r>
        <w:rPr>
          <w:rStyle w:val="NormalTok"/>
        </w:rPr>
        <w:t>:</w:t>
      </w:r>
      <w:r>
        <w:rPr>
          <w:rStyle w:val="DecValTok"/>
        </w:rPr>
        <w:t>186</w:t>
      </w:r>
      <w:r>
        <w:rPr>
          <w:rStyle w:val="NormalTok"/>
        </w:rPr>
        <w:t>)</w:t>
      </w:r>
    </w:p>
    <w:p w14:paraId="00465B1B" w14:textId="77777777" w:rsidR="00D96D82" w:rsidRDefault="00C135C8">
      <w:pPr>
        <w:pStyle w:val="SourceCode"/>
      </w:pPr>
      <w:r>
        <w:rPr>
          <w:rStyle w:val="VerbatimChar"/>
        </w:rPr>
        <w:lastRenderedPageBreak/>
        <w:t>##  [1] (180,181] (180,181] (181,182] (181,182] (182,183] (182,183] (183,184]</w:t>
      </w:r>
      <w:r>
        <w:br/>
      </w:r>
      <w:r>
        <w:rPr>
          <w:rStyle w:val="VerbatimChar"/>
        </w:rPr>
        <w:t>##  [8] (183,184] (184,185] (184,185] (185,186]</w:t>
      </w:r>
      <w:r>
        <w:br/>
      </w:r>
      <w:r>
        <w:rPr>
          <w:rStyle w:val="VerbatimChar"/>
        </w:rPr>
        <w:t>## Levels: (180,181] (181,182] (182,183] (183,184] (184,185] (185,186]</w:t>
      </w:r>
    </w:p>
    <w:p w14:paraId="00465B1C" w14:textId="77777777" w:rsidR="00D96D82" w:rsidRDefault="00C135C8">
      <w:pPr>
        <w:pStyle w:val="SourceCode"/>
      </w:pPr>
      <w:proofErr w:type="gramStart"/>
      <w:r>
        <w:rPr>
          <w:rStyle w:val="KeywordTok"/>
        </w:rPr>
        <w:t>cut</w:t>
      </w:r>
      <w:proofErr w:type="gramEnd"/>
      <w:r>
        <w:rPr>
          <w:rStyle w:val="NormalTok"/>
        </w:rPr>
        <w:t>(</w:t>
      </w:r>
      <w:proofErr w:type="spellStart"/>
      <w:r>
        <w:rPr>
          <w:rStyle w:val="KeywordTok"/>
        </w:rPr>
        <w:t>seq</w:t>
      </w:r>
      <w:proofErr w:type="spellEnd"/>
      <w:r>
        <w:rPr>
          <w:rStyle w:val="NormalTok"/>
        </w:rPr>
        <w:t>(</w:t>
      </w:r>
      <w:r>
        <w:rPr>
          <w:rStyle w:val="DataTypeTok"/>
        </w:rPr>
        <w:t>from =</w:t>
      </w:r>
      <w:r>
        <w:rPr>
          <w:rStyle w:val="NormalTok"/>
        </w:rPr>
        <w:t xml:space="preserve"> </w:t>
      </w:r>
      <w:proofErr w:type="spellStart"/>
      <w:r>
        <w:rPr>
          <w:rStyle w:val="KeywordTok"/>
        </w:rPr>
        <w:t>mondate</w:t>
      </w:r>
      <w:proofErr w:type="spellEnd"/>
      <w:r>
        <w:rPr>
          <w:rStyle w:val="NormalTok"/>
        </w:rPr>
        <w:t>(</w:t>
      </w:r>
      <w:r>
        <w:rPr>
          <w:rStyle w:val="FloatTok"/>
        </w:rPr>
        <w:t>180.5</w:t>
      </w:r>
      <w:r>
        <w:rPr>
          <w:rStyle w:val="NormalTok"/>
        </w:rPr>
        <w:t xml:space="preserve">), </w:t>
      </w:r>
      <w:r>
        <w:rPr>
          <w:rStyle w:val="DataTypeTok"/>
        </w:rPr>
        <w:t>to =</w:t>
      </w:r>
      <w:r>
        <w:rPr>
          <w:rStyle w:val="NormalTok"/>
        </w:rPr>
        <w:t xml:space="preserve"> </w:t>
      </w:r>
      <w:proofErr w:type="spellStart"/>
      <w:r>
        <w:rPr>
          <w:rStyle w:val="KeywordTok"/>
        </w:rPr>
        <w:t>mondate</w:t>
      </w:r>
      <w:proofErr w:type="spellEnd"/>
      <w:r>
        <w:rPr>
          <w:rStyle w:val="NormalTok"/>
        </w:rPr>
        <w:t>(</w:t>
      </w:r>
      <w:r>
        <w:rPr>
          <w:rStyle w:val="FloatTok"/>
        </w:rPr>
        <w:t>185.5</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rPr>
          <w:rStyle w:val="DataTypeTok"/>
        </w:rPr>
        <w:t>breaks =</w:t>
      </w:r>
      <w:r>
        <w:rPr>
          <w:rStyle w:val="NormalTok"/>
        </w:rPr>
        <w:t xml:space="preserve"> </w:t>
      </w:r>
      <w:r>
        <w:rPr>
          <w:rStyle w:val="DecValTok"/>
        </w:rPr>
        <w:t>180</w:t>
      </w:r>
      <w:r>
        <w:rPr>
          <w:rStyle w:val="NormalTok"/>
        </w:rPr>
        <w:t>:</w:t>
      </w:r>
      <w:r>
        <w:rPr>
          <w:rStyle w:val="DecValTok"/>
        </w:rPr>
        <w:t>186</w:t>
      </w:r>
      <w:r>
        <w:rPr>
          <w:rStyle w:val="NormalTok"/>
        </w:rPr>
        <w:t>)</w:t>
      </w:r>
    </w:p>
    <w:p w14:paraId="00465B1D" w14:textId="77777777" w:rsidR="00D96D82" w:rsidRDefault="00C135C8">
      <w:pPr>
        <w:pStyle w:val="SourceCode"/>
      </w:pPr>
      <w:r>
        <w:rPr>
          <w:rStyle w:val="VerbatimChar"/>
        </w:rPr>
        <w:t>##  [1] (12/31/2014,01/31/2015] (12/31/2014,01/31/2015]</w:t>
      </w:r>
      <w:r>
        <w:br/>
      </w:r>
      <w:r>
        <w:rPr>
          <w:rStyle w:val="VerbatimChar"/>
        </w:rPr>
        <w:t>##  [3] (01/31/2015,02/28/2015] (01/31/2015,02/28/2015]</w:t>
      </w:r>
      <w:r>
        <w:br/>
      </w:r>
      <w:r>
        <w:rPr>
          <w:rStyle w:val="VerbatimChar"/>
        </w:rPr>
        <w:t>##  [5] (02/28/2015,03/31/2015] (02/28/2015,03/31/2015]</w:t>
      </w:r>
      <w:r>
        <w:br/>
      </w:r>
      <w:r>
        <w:rPr>
          <w:rStyle w:val="VerbatimChar"/>
        </w:rPr>
        <w:t>##  [7] (03/31/2015,04/30/2015] (03/31/2015,04/30/2015]</w:t>
      </w:r>
      <w:r>
        <w:br/>
      </w:r>
      <w:r>
        <w:rPr>
          <w:rStyle w:val="VerbatimChar"/>
        </w:rPr>
        <w:t>##  [9] (04/30/2015,05/31/2015] (04/30/2015,05/31/2015]</w:t>
      </w:r>
      <w:r>
        <w:br/>
      </w:r>
      <w:r>
        <w:rPr>
          <w:rStyle w:val="VerbatimChar"/>
        </w:rPr>
        <w:t>## [11] (05/31/2015,06/30/2015]</w:t>
      </w:r>
      <w:r>
        <w:br/>
      </w:r>
      <w:r>
        <w:rPr>
          <w:rStyle w:val="VerbatimChar"/>
        </w:rPr>
        <w:t>## 6 Levels: (12/31/2014,01/31/2015] ... (05/31/2015,06/30/2015]</w:t>
      </w:r>
    </w:p>
    <w:p w14:paraId="00465B1E" w14:textId="77777777" w:rsidR="00D96D82" w:rsidRDefault="00C135C8">
      <w:pPr>
        <w:pStyle w:val="FirstParagraph"/>
      </w:pPr>
      <w:r>
        <w:t>In the month intervals above, if one were to label the interval with one of the endpoints, it seems natural to choose the closed endpoint. That is the '</w:t>
      </w:r>
      <w:proofErr w:type="spellStart"/>
      <w:r>
        <w:t>mondate</w:t>
      </w:r>
      <w:proofErr w:type="spellEnd"/>
      <w:r>
        <w:t xml:space="preserve">' convention when 'breaks' is </w:t>
      </w:r>
      <w:r>
        <w:rPr>
          <w:rStyle w:val="VerbatimChar"/>
        </w:rPr>
        <w:t>character</w:t>
      </w:r>
      <w:r>
        <w:t>. This bears repeating:</w:t>
      </w:r>
    </w:p>
    <w:p w14:paraId="00465B1F" w14:textId="77777777" w:rsidR="00D96D82" w:rsidRDefault="00C135C8">
      <w:pPr>
        <w:pStyle w:val="BlockText"/>
      </w:pPr>
      <w:r>
        <w:rPr>
          <w:noProof/>
        </w:rPr>
        <w:drawing>
          <wp:inline distT="0" distB="0" distL="0" distR="0" wp14:anchorId="00465B73" wp14:editId="00465B74">
            <wp:extent cx="317500" cy="31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The '</w:t>
      </w:r>
      <w:proofErr w:type="spellStart"/>
      <w:r>
        <w:t>mondate</w:t>
      </w:r>
      <w:proofErr w:type="spellEnd"/>
      <w:r>
        <w:t xml:space="preserve">' convention is to label a </w:t>
      </w:r>
      <w:r>
        <w:rPr>
          <w:i/>
        </w:rPr>
        <w:t>character cut</w:t>
      </w:r>
      <w:r>
        <w:t xml:space="preserve"> (breaks = "days", "months"</w:t>
      </w:r>
      <w:proofErr w:type="gramStart"/>
      <w:r>
        <w:t>, ...</w:t>
      </w:r>
      <w:proofErr w:type="gramEnd"/>
      <w:r>
        <w:t xml:space="preserve">) with the </w:t>
      </w:r>
      <w:r>
        <w:rPr>
          <w:b/>
        </w:rPr>
        <w:t>closed endpoint</w:t>
      </w:r>
      <w:r>
        <w:t xml:space="preserve"> of the interval. As with </w:t>
      </w:r>
      <w:proofErr w:type="spellStart"/>
      <w:r>
        <w:rPr>
          <w:rStyle w:val="VerbatimChar"/>
        </w:rPr>
        <w:t>cut.default</w:t>
      </w:r>
      <w:proofErr w:type="spellEnd"/>
      <w:r>
        <w:t xml:space="preserve">, the </w:t>
      </w:r>
      <w:proofErr w:type="gramStart"/>
      <w:r>
        <w:t xml:space="preserve">closed endpoint is determined by the argument </w:t>
      </w:r>
      <w:r>
        <w:rPr>
          <w:rStyle w:val="VerbatimChar"/>
        </w:rPr>
        <w:t>right</w:t>
      </w:r>
      <w:proofErr w:type="gramEnd"/>
      <w:r>
        <w:t xml:space="preserve">: when </w:t>
      </w:r>
      <w:r>
        <w:rPr>
          <w:rStyle w:val="VerbatimChar"/>
        </w:rPr>
        <w:t>TRUE</w:t>
      </w:r>
      <w:r>
        <w:t xml:space="preserve"> the right endpoint labels the interval, when </w:t>
      </w:r>
      <w:r>
        <w:rPr>
          <w:rStyle w:val="VerbatimChar"/>
        </w:rPr>
        <w:t>FALSE</w:t>
      </w:r>
      <w:r>
        <w:t xml:space="preserve"> the left endpoint labels the interval.</w:t>
      </w:r>
    </w:p>
    <w:p w14:paraId="00465B20" w14:textId="77777777" w:rsidR="00D96D82" w:rsidRDefault="00C135C8">
      <w:pPr>
        <w:pStyle w:val="FirstParagraph"/>
      </w:pPr>
      <w:r>
        <w:t xml:space="preserve">We begin with examples of </w:t>
      </w:r>
      <w:proofErr w:type="spellStart"/>
      <w:r>
        <w:rPr>
          <w:rStyle w:val="VerbatimChar"/>
        </w:rPr>
        <w:t>mondate</w:t>
      </w:r>
      <w:proofErr w:type="spellEnd"/>
      <w:r>
        <w:t xml:space="preserve"> cuts, with </w:t>
      </w:r>
      <w:r>
        <w:rPr>
          <w:rStyle w:val="VerbatimChar"/>
        </w:rPr>
        <w:t>breaks</w:t>
      </w:r>
      <w:r>
        <w:t xml:space="preserve"> being </w:t>
      </w:r>
      <w:r>
        <w:rPr>
          <w:rStyle w:val="VerbatimChar"/>
        </w:rPr>
        <w:t>numeric</w:t>
      </w:r>
      <w:r>
        <w:t xml:space="preserve"> and </w:t>
      </w:r>
      <w:r>
        <w:rPr>
          <w:rStyle w:val="VerbatimChar"/>
        </w:rPr>
        <w:t>character</w:t>
      </w:r>
      <w:r>
        <w:t>.</w:t>
      </w:r>
    </w:p>
    <w:p w14:paraId="00465B21" w14:textId="77777777" w:rsidR="00D96D82" w:rsidRDefault="00C135C8">
      <w:pPr>
        <w:pStyle w:val="Heading4"/>
      </w:pPr>
      <w:bookmarkStart w:id="140" w:name="example-12"/>
      <w:bookmarkEnd w:id="140"/>
      <w:r>
        <w:t>Example 12</w:t>
      </w:r>
    </w:p>
    <w:p w14:paraId="00465B22" w14:textId="77777777" w:rsidR="00D96D82" w:rsidRDefault="00C135C8">
      <w:pPr>
        <w:pStyle w:val="FirstParagraph"/>
      </w:pPr>
      <w:r>
        <w:t xml:space="preserve">The following two commands generate the same cut. The first explicitly sets the break points with the month-ends beginning 2014-12-31 and ending six months later. The second implicitly sets the same break points. As with </w:t>
      </w:r>
      <w:proofErr w:type="spellStart"/>
      <w:r>
        <w:rPr>
          <w:rStyle w:val="VerbatimChar"/>
        </w:rPr>
        <w:t>cut.default</w:t>
      </w:r>
      <w:proofErr w:type="spellEnd"/>
      <w:r>
        <w:t>, the labels of the first cut clearly enunciate the (</w:t>
      </w:r>
      <w:proofErr w:type="spellStart"/>
      <w:r>
        <w:t>open</w:t>
      </w:r>
      <w:proofErr w:type="gramStart"/>
      <w:r>
        <w:t>,closed</w:t>
      </w:r>
      <w:proofErr w:type="spellEnd"/>
      <w:proofErr w:type="gramEnd"/>
      <w:r>
        <w:t>] monthly intervals. The labels of the second cut only display the closed endpoint.</w:t>
      </w:r>
    </w:p>
    <w:p w14:paraId="00465B23" w14:textId="77777777" w:rsidR="00D96D82" w:rsidRDefault="00C135C8">
      <w:pPr>
        <w:pStyle w:val="SourceCode"/>
      </w:pPr>
      <w:proofErr w:type="gramStart"/>
      <w:r>
        <w:rPr>
          <w:rStyle w:val="KeywordTok"/>
        </w:rPr>
        <w:t>cut</w:t>
      </w:r>
      <w:proofErr w:type="gramEnd"/>
      <w:r>
        <w:rPr>
          <w:rStyle w:val="NormalTok"/>
        </w:rPr>
        <w:t>(</w:t>
      </w:r>
      <w:proofErr w:type="spellStart"/>
      <w:r>
        <w:rPr>
          <w:rStyle w:val="KeywordTok"/>
        </w:rPr>
        <w:t>seq</w:t>
      </w:r>
      <w:proofErr w:type="spellEnd"/>
      <w:r>
        <w:rPr>
          <w:rStyle w:val="NormalTok"/>
        </w:rPr>
        <w:t>(</w:t>
      </w:r>
      <w:proofErr w:type="spellStart"/>
      <w:r>
        <w:rPr>
          <w:rStyle w:val="KeywordTok"/>
        </w:rPr>
        <w:t>mondate</w:t>
      </w:r>
      <w:proofErr w:type="spellEnd"/>
      <w:r>
        <w:rPr>
          <w:rStyle w:val="NormalTok"/>
        </w:rPr>
        <w:t>(</w:t>
      </w:r>
      <w:r>
        <w:rPr>
          <w:rStyle w:val="StringTok"/>
        </w:rPr>
        <w:t>"2015-01-15"</w:t>
      </w:r>
      <w:r>
        <w:rPr>
          <w:rStyle w:val="NormalTok"/>
        </w:rPr>
        <w:t xml:space="preserve">), </w:t>
      </w:r>
      <w:proofErr w:type="spellStart"/>
      <w:r>
        <w:rPr>
          <w:rStyle w:val="KeywordTok"/>
        </w:rPr>
        <w:t>mondate</w:t>
      </w:r>
      <w:proofErr w:type="spellEnd"/>
      <w:r>
        <w:rPr>
          <w:rStyle w:val="NormalTok"/>
        </w:rPr>
        <w:t>(</w:t>
      </w:r>
      <w:r>
        <w:rPr>
          <w:rStyle w:val="StringTok"/>
        </w:rPr>
        <w:t>"2015-06-15"</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breaks =</w:t>
      </w:r>
      <w:r>
        <w:rPr>
          <w:rStyle w:val="NormalTok"/>
        </w:rPr>
        <w:t xml:space="preserve"> </w:t>
      </w:r>
      <w:proofErr w:type="spellStart"/>
      <w:r>
        <w:rPr>
          <w:rStyle w:val="KeywordTok"/>
        </w:rPr>
        <w:t>mondate.ymd</w:t>
      </w:r>
      <w:proofErr w:type="spellEnd"/>
      <w:r>
        <w:rPr>
          <w:rStyle w:val="NormalTok"/>
        </w:rPr>
        <w:t>(</w:t>
      </w:r>
      <w:r>
        <w:rPr>
          <w:rStyle w:val="DecValTok"/>
        </w:rPr>
        <w:t>2014</w:t>
      </w:r>
      <w:r>
        <w:rPr>
          <w:rStyle w:val="NormalTok"/>
        </w:rPr>
        <w:t>) +</w:t>
      </w:r>
      <w:r>
        <w:rPr>
          <w:rStyle w:val="StringTok"/>
        </w:rPr>
        <w:t xml:space="preserve"> </w:t>
      </w:r>
      <w:r>
        <w:rPr>
          <w:rStyle w:val="DecValTok"/>
        </w:rPr>
        <w:t>0</w:t>
      </w:r>
      <w:r>
        <w:rPr>
          <w:rStyle w:val="NormalTok"/>
        </w:rPr>
        <w:t>:</w:t>
      </w:r>
      <w:r>
        <w:rPr>
          <w:rStyle w:val="DecValTok"/>
        </w:rPr>
        <w:t>6</w:t>
      </w:r>
      <w:r>
        <w:rPr>
          <w:rStyle w:val="NormalTok"/>
        </w:rPr>
        <w:t>)</w:t>
      </w:r>
    </w:p>
    <w:p w14:paraId="00465B24" w14:textId="77777777" w:rsidR="00D96D82" w:rsidRDefault="00C135C8">
      <w:pPr>
        <w:pStyle w:val="SourceCode"/>
      </w:pPr>
      <w:r>
        <w:rPr>
          <w:rStyle w:val="VerbatimChar"/>
        </w:rPr>
        <w:t>##  [1] (2014-12-31,2015-01-31] (2014-12-31,2015-01-31]</w:t>
      </w:r>
      <w:r>
        <w:br/>
      </w:r>
      <w:r>
        <w:rPr>
          <w:rStyle w:val="VerbatimChar"/>
        </w:rPr>
        <w:t>##  [3] (2015-01-31,2015-02-28] (2015-01-31,2015-02-28]</w:t>
      </w:r>
      <w:r>
        <w:br/>
      </w:r>
      <w:r>
        <w:rPr>
          <w:rStyle w:val="VerbatimChar"/>
        </w:rPr>
        <w:t>##  [5] (2015-02-28,2015-03-31] (2015-02-28,2015-03-31]</w:t>
      </w:r>
      <w:r>
        <w:br/>
      </w:r>
      <w:r>
        <w:rPr>
          <w:rStyle w:val="VerbatimChar"/>
        </w:rPr>
        <w:t>##  [7] (2015-03-31,2015-04-30] (2015-03-31,2015-04-30]</w:t>
      </w:r>
      <w:r>
        <w:br/>
      </w:r>
      <w:r>
        <w:rPr>
          <w:rStyle w:val="VerbatimChar"/>
        </w:rPr>
        <w:t>##  [9] (2015-04-30,2015-05-31] (2015-04-30,2015-05-31]</w:t>
      </w:r>
      <w:r>
        <w:br/>
      </w:r>
      <w:r>
        <w:rPr>
          <w:rStyle w:val="VerbatimChar"/>
        </w:rPr>
        <w:t>## [11] (2015-05-31,2015-06-30]</w:t>
      </w:r>
      <w:r>
        <w:br/>
      </w:r>
      <w:r>
        <w:rPr>
          <w:rStyle w:val="VerbatimChar"/>
        </w:rPr>
        <w:t>## 6 Levels: (2014-12-31,2015-01-31] ... (2015-05-31,2015-06-30]</w:t>
      </w:r>
    </w:p>
    <w:p w14:paraId="00465B25" w14:textId="77777777" w:rsidR="00D96D82" w:rsidRDefault="00C135C8">
      <w:pPr>
        <w:pStyle w:val="SourceCode"/>
      </w:pPr>
      <w:proofErr w:type="gramStart"/>
      <w:r>
        <w:rPr>
          <w:rStyle w:val="KeywordTok"/>
        </w:rPr>
        <w:t>cut</w:t>
      </w:r>
      <w:proofErr w:type="gramEnd"/>
      <w:r>
        <w:rPr>
          <w:rStyle w:val="NormalTok"/>
        </w:rPr>
        <w:t>(</w:t>
      </w:r>
      <w:proofErr w:type="spellStart"/>
      <w:r>
        <w:rPr>
          <w:rStyle w:val="KeywordTok"/>
        </w:rPr>
        <w:t>seq</w:t>
      </w:r>
      <w:proofErr w:type="spellEnd"/>
      <w:r>
        <w:rPr>
          <w:rStyle w:val="NormalTok"/>
        </w:rPr>
        <w:t>(</w:t>
      </w:r>
      <w:proofErr w:type="spellStart"/>
      <w:r>
        <w:rPr>
          <w:rStyle w:val="KeywordTok"/>
        </w:rPr>
        <w:t>mondate</w:t>
      </w:r>
      <w:proofErr w:type="spellEnd"/>
      <w:r>
        <w:rPr>
          <w:rStyle w:val="NormalTok"/>
        </w:rPr>
        <w:t>(</w:t>
      </w:r>
      <w:r>
        <w:rPr>
          <w:rStyle w:val="StringTok"/>
        </w:rPr>
        <w:t>"2015-01-15"</w:t>
      </w:r>
      <w:r>
        <w:rPr>
          <w:rStyle w:val="NormalTok"/>
        </w:rPr>
        <w:t xml:space="preserve">), </w:t>
      </w:r>
      <w:proofErr w:type="spellStart"/>
      <w:r>
        <w:rPr>
          <w:rStyle w:val="KeywordTok"/>
        </w:rPr>
        <w:t>mondate</w:t>
      </w:r>
      <w:proofErr w:type="spellEnd"/>
      <w:r>
        <w:rPr>
          <w:rStyle w:val="NormalTok"/>
        </w:rPr>
        <w:t>(</w:t>
      </w:r>
      <w:r>
        <w:rPr>
          <w:rStyle w:val="StringTok"/>
        </w:rPr>
        <w:t>"2015-06-15"</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rPr>
          <w:rStyle w:val="DataTypeTok"/>
        </w:rPr>
        <w:t>breaks =</w:t>
      </w:r>
      <w:r>
        <w:rPr>
          <w:rStyle w:val="NormalTok"/>
        </w:rPr>
        <w:t xml:space="preserve"> </w:t>
      </w:r>
      <w:r>
        <w:rPr>
          <w:rStyle w:val="StringTok"/>
        </w:rPr>
        <w:t>"month"</w:t>
      </w:r>
      <w:r>
        <w:rPr>
          <w:rStyle w:val="NormalTok"/>
        </w:rPr>
        <w:t>,</w:t>
      </w:r>
      <w:r>
        <w:br/>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w:t>
      </w:r>
    </w:p>
    <w:p w14:paraId="00465B26" w14:textId="77777777" w:rsidR="00D96D82" w:rsidRDefault="00C135C8">
      <w:pPr>
        <w:pStyle w:val="SourceCode"/>
      </w:pPr>
      <w:r>
        <w:rPr>
          <w:rStyle w:val="VerbatimChar"/>
        </w:rPr>
        <w:lastRenderedPageBreak/>
        <w:t xml:space="preserve">##  [1] 2015-01-31 </w:t>
      </w:r>
      <w:proofErr w:type="spellStart"/>
      <w:r>
        <w:rPr>
          <w:rStyle w:val="VerbatimChar"/>
        </w:rPr>
        <w:t>2015-01-31</w:t>
      </w:r>
      <w:proofErr w:type="spellEnd"/>
      <w:r>
        <w:rPr>
          <w:rStyle w:val="VerbatimChar"/>
        </w:rPr>
        <w:t xml:space="preserve"> 2015-02-28 </w:t>
      </w:r>
      <w:proofErr w:type="spellStart"/>
      <w:r>
        <w:rPr>
          <w:rStyle w:val="VerbatimChar"/>
        </w:rPr>
        <w:t>2015-02-28</w:t>
      </w:r>
      <w:proofErr w:type="spellEnd"/>
      <w:r>
        <w:rPr>
          <w:rStyle w:val="VerbatimChar"/>
        </w:rPr>
        <w:t xml:space="preserve"> 2015-03-31 </w:t>
      </w:r>
      <w:proofErr w:type="spellStart"/>
      <w:r>
        <w:rPr>
          <w:rStyle w:val="VerbatimChar"/>
        </w:rPr>
        <w:t>2015-03-31</w:t>
      </w:r>
      <w:proofErr w:type="spellEnd"/>
      <w:r>
        <w:br/>
      </w:r>
      <w:r>
        <w:rPr>
          <w:rStyle w:val="VerbatimChar"/>
        </w:rPr>
        <w:t xml:space="preserve">##  [7] 2015-04-30 </w:t>
      </w:r>
      <w:proofErr w:type="spellStart"/>
      <w:r>
        <w:rPr>
          <w:rStyle w:val="VerbatimChar"/>
        </w:rPr>
        <w:t>2015-04-30</w:t>
      </w:r>
      <w:proofErr w:type="spellEnd"/>
      <w:r>
        <w:rPr>
          <w:rStyle w:val="VerbatimChar"/>
        </w:rPr>
        <w:t xml:space="preserve"> 2015-05-31 </w:t>
      </w:r>
      <w:proofErr w:type="spellStart"/>
      <w:r>
        <w:rPr>
          <w:rStyle w:val="VerbatimChar"/>
        </w:rPr>
        <w:t>2015-05-31</w:t>
      </w:r>
      <w:proofErr w:type="spellEnd"/>
      <w:r>
        <w:rPr>
          <w:rStyle w:val="VerbatimChar"/>
        </w:rPr>
        <w:t xml:space="preserve"> 2015-06-30</w:t>
      </w:r>
      <w:r>
        <w:br/>
      </w:r>
      <w:r>
        <w:rPr>
          <w:rStyle w:val="VerbatimChar"/>
        </w:rPr>
        <w:t>## 6 Levels: 2015-01-31 2015-02-28 2015-03-31 2015-04-30 ... 2015-06-30</w:t>
      </w:r>
    </w:p>
    <w:p w14:paraId="00465B27" w14:textId="77777777" w:rsidR="00D96D82" w:rsidRDefault="00C135C8">
      <w:pPr>
        <w:pStyle w:val="FirstParagraph"/>
      </w:pPr>
      <w:r>
        <w:t xml:space="preserve">In the case that breaks is </w:t>
      </w:r>
      <w:r>
        <w:rPr>
          <w:rStyle w:val="VerbatimChar"/>
        </w:rPr>
        <w:t>character</w:t>
      </w:r>
      <w:r>
        <w:t xml:space="preserve"> it is unfortunate to have to set </w:t>
      </w:r>
      <w:proofErr w:type="spellStart"/>
      <w:r>
        <w:rPr>
          <w:rStyle w:val="VerbatimChar"/>
        </w:rPr>
        <w:t>include.lowest</w:t>
      </w:r>
      <w:proofErr w:type="spellEnd"/>
      <w:r>
        <w:rPr>
          <w:rStyle w:val="VerbatimChar"/>
        </w:rPr>
        <w:t xml:space="preserve"> = TRUE</w:t>
      </w:r>
      <w:r>
        <w:t xml:space="preserve">, opposite its default value </w:t>
      </w:r>
      <w:r>
        <w:rPr>
          <w:rStyle w:val="VerbatimChar"/>
        </w:rPr>
        <w:t>FALSE</w:t>
      </w:r>
      <w:r>
        <w:t>.</w:t>
      </w:r>
      <w:r>
        <w:rPr>
          <w:rStyle w:val="FootnoteReference"/>
        </w:rPr>
        <w:footnoteReference w:id="13"/>
      </w:r>
      <w:r>
        <w:t xml:space="preserve"> Other </w:t>
      </w:r>
      <w:r>
        <w:rPr>
          <w:rStyle w:val="VerbatimChar"/>
        </w:rPr>
        <w:t>cut</w:t>
      </w:r>
      <w:r>
        <w:t xml:space="preserve"> arguments as well have default values that may seem counterintuitive for cutting dates.</w:t>
      </w:r>
    </w:p>
    <w:p w14:paraId="00465B28" w14:textId="554D02C6" w:rsidR="00D96D82" w:rsidRDefault="00C135C8">
      <w:pPr>
        <w:pStyle w:val="BodyText"/>
      </w:pPr>
      <w:r>
        <w:t xml:space="preserve">Perhaps the most troubling default is </w:t>
      </w:r>
      <w:r>
        <w:rPr>
          <w:rStyle w:val="VerbatimChar"/>
        </w:rPr>
        <w:t>right = TRUE</w:t>
      </w:r>
      <w:r>
        <w:t xml:space="preserve"> for </w:t>
      </w:r>
      <w:r>
        <w:rPr>
          <w:rStyle w:val="VerbatimChar"/>
        </w:rPr>
        <w:t>Date</w:t>
      </w:r>
      <w:r>
        <w:t xml:space="preserve"> objects because it violates the basic principle that </w:t>
      </w:r>
      <w:r>
        <w:rPr>
          <w:rStyle w:val="VerbatimChar"/>
        </w:rPr>
        <w:t>Date</w:t>
      </w:r>
      <w:r>
        <w:t xml:space="preserve"> objects begin on, and can be considered synonymous with, the instant beginning</w:t>
      </w:r>
      <w:ins w:id="141" w:author="michael flumian" w:date="2015-11-11T17:05:00Z">
        <w:r w:rsidR="00D45343">
          <w:t xml:space="preserve"> of</w:t>
        </w:r>
      </w:ins>
      <w:r>
        <w:t xml:space="preserve"> the day, i.e., the </w:t>
      </w:r>
      <w:r>
        <w:rPr>
          <w:i/>
        </w:rPr>
        <w:t>left</w:t>
      </w:r>
      <w:r>
        <w:t xml:space="preserve"> endpoint. For those and other reasons a new </w:t>
      </w:r>
      <w:proofErr w:type="spellStart"/>
      <w:r>
        <w:rPr>
          <w:rStyle w:val="VerbatimChar"/>
        </w:rPr>
        <w:t>cutmondate</w:t>
      </w:r>
      <w:proofErr w:type="spellEnd"/>
      <w:r>
        <w:t xml:space="preserve"> generic exists in </w:t>
      </w:r>
      <w:proofErr w:type="spellStart"/>
      <w:r>
        <w:t>mondate</w:t>
      </w:r>
      <w:proofErr w:type="spellEnd"/>
      <w:r>
        <w:t xml:space="preserve"> v1.0.</w:t>
      </w:r>
    </w:p>
    <w:p w14:paraId="00465B29" w14:textId="77777777" w:rsidR="00D96D82" w:rsidRDefault="00C135C8">
      <w:pPr>
        <w:pStyle w:val="BlockText"/>
      </w:pPr>
      <w:r>
        <w:rPr>
          <w:noProof/>
        </w:rPr>
        <w:drawing>
          <wp:inline distT="0" distB="0" distL="0" distR="0" wp14:anchorId="00465B75" wp14:editId="00465B76">
            <wp:extent cx="317500" cy="317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The </w:t>
      </w:r>
      <w:proofErr w:type="spellStart"/>
      <w:r>
        <w:rPr>
          <w:rStyle w:val="VerbatimChar"/>
        </w:rPr>
        <w:t>cutmondate</w:t>
      </w:r>
      <w:proofErr w:type="spellEnd"/>
      <w:r>
        <w:t xml:space="preserve"> work on </w:t>
      </w:r>
      <w:r>
        <w:rPr>
          <w:rStyle w:val="VerbatimChar"/>
        </w:rPr>
        <w:t>Date</w:t>
      </w:r>
      <w:r>
        <w:t xml:space="preserve">, </w:t>
      </w:r>
      <w:proofErr w:type="spellStart"/>
      <w:r>
        <w:rPr>
          <w:rStyle w:val="VerbatimChar"/>
        </w:rPr>
        <w:t>mondate</w:t>
      </w:r>
      <w:proofErr w:type="spellEnd"/>
      <w:r>
        <w:t xml:space="preserve">, and other objects with arguments </w:t>
      </w:r>
      <w:proofErr w:type="gramStart"/>
      <w:r>
        <w:t>that are</w:t>
      </w:r>
      <w:proofErr w:type="gramEnd"/>
      <w:r>
        <w:t xml:space="preserve"> more appropriate for their class.</w:t>
      </w:r>
    </w:p>
    <w:p w14:paraId="00465B2A" w14:textId="77777777" w:rsidR="00D96D82" w:rsidRDefault="00C135C8">
      <w:pPr>
        <w:pStyle w:val="FirstParagraph"/>
      </w:pPr>
      <w:r>
        <w:t xml:space="preserve">Additionally, three new arguments were added to </w:t>
      </w:r>
      <w:proofErr w:type="spellStart"/>
      <w:r>
        <w:rPr>
          <w:rStyle w:val="VerbatimChar"/>
        </w:rPr>
        <w:t>cut.mondate</w:t>
      </w:r>
      <w:proofErr w:type="spellEnd"/>
      <w:r>
        <w:t>, which we will cover in due course.</w:t>
      </w:r>
    </w:p>
    <w:p w14:paraId="00465B2B" w14:textId="77777777" w:rsidR="00D96D82" w:rsidRDefault="00C135C8">
      <w:pPr>
        <w:pStyle w:val="BodyText"/>
      </w:pPr>
      <w:r>
        <w:t xml:space="preserve">We now turn our attention to the </w:t>
      </w:r>
      <w:proofErr w:type="spellStart"/>
      <w:r>
        <w:rPr>
          <w:rStyle w:val="VerbatimChar"/>
        </w:rPr>
        <w:t>cutmondate</w:t>
      </w:r>
      <w:proofErr w:type="spellEnd"/>
      <w:r>
        <w:t xml:space="preserve"> methods.</w:t>
      </w:r>
    </w:p>
    <w:p w14:paraId="00465B2C" w14:textId="77777777" w:rsidR="00D96D82" w:rsidRDefault="00C135C8">
      <w:pPr>
        <w:pStyle w:val="Heading3"/>
      </w:pPr>
      <w:bookmarkStart w:id="142" w:name="cutmondate"/>
      <w:bookmarkEnd w:id="142"/>
      <w:proofErr w:type="spellStart"/>
      <w:proofErr w:type="gramStart"/>
      <w:r>
        <w:t>cutmondate</w:t>
      </w:r>
      <w:proofErr w:type="spellEnd"/>
      <w:proofErr w:type="gramEnd"/>
    </w:p>
    <w:p w14:paraId="00465B2D" w14:textId="77777777" w:rsidR="00D96D82" w:rsidRDefault="00C135C8">
      <w:pPr>
        <w:pStyle w:val="FirstParagraph"/>
      </w:pPr>
      <w:r>
        <w:t>The '</w:t>
      </w:r>
      <w:proofErr w:type="spellStart"/>
      <w:r>
        <w:t>cutmondate</w:t>
      </w:r>
      <w:proofErr w:type="spellEnd"/>
      <w:r>
        <w:t xml:space="preserve">' </w:t>
      </w:r>
      <w:proofErr w:type="gramStart"/>
      <w:r>
        <w:t>collection of methods are</w:t>
      </w:r>
      <w:proofErr w:type="gramEnd"/>
      <w:r>
        <w:t xml:space="preserve"> most effective when 'breaks' defines a cover in terms of months or multiple months.</w:t>
      </w:r>
    </w:p>
    <w:p w14:paraId="00465B2E" w14:textId="77777777" w:rsidR="00D96D82" w:rsidRDefault="00C135C8">
      <w:pPr>
        <w:pStyle w:val="BlockText"/>
      </w:pPr>
      <w:r>
        <w:rPr>
          <w:noProof/>
        </w:rPr>
        <w:drawing>
          <wp:inline distT="0" distB="0" distL="0" distR="0" wp14:anchorId="00465B77" wp14:editId="00465B78">
            <wp:extent cx="317500" cy="317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When the object being cut is a </w:t>
      </w:r>
      <w:r>
        <w:rPr>
          <w:rStyle w:val="VerbatimChar"/>
        </w:rPr>
        <w:t>Date</w:t>
      </w:r>
      <w:r>
        <w:t xml:space="preserve"> or </w:t>
      </w:r>
      <w:proofErr w:type="spellStart"/>
      <w:r>
        <w:rPr>
          <w:rStyle w:val="VerbatimChar"/>
        </w:rPr>
        <w:t>POSIXt</w:t>
      </w:r>
      <w:proofErr w:type="spellEnd"/>
      <w:r>
        <w:t xml:space="preserve">, the breakpoints are assumed to begin the period, right = FALSE by default, and the levels are labeled by the first date in the period. If necessary, set labels to the right endpoint with </w:t>
      </w:r>
      <w:r>
        <w:rPr>
          <w:rStyle w:val="VerbatimChar"/>
        </w:rPr>
        <w:t>right = TRUE</w:t>
      </w:r>
      <w:r>
        <w:t>.</w:t>
      </w:r>
    </w:p>
    <w:p w14:paraId="00465B2F" w14:textId="77777777" w:rsidR="00D96D82" w:rsidRDefault="00C135C8">
      <w:pPr>
        <w:pStyle w:val="Heading4"/>
      </w:pPr>
      <w:bookmarkStart w:id="143" w:name="example-13"/>
      <w:bookmarkEnd w:id="143"/>
      <w:r>
        <w:t>Example 13</w:t>
      </w:r>
    </w:p>
    <w:p w14:paraId="00465B30" w14:textId="77777777" w:rsidR="00D96D82" w:rsidRDefault="00C135C8">
      <w:pPr>
        <w:pStyle w:val="FirstParagraph"/>
      </w:pPr>
      <w:r>
        <w:t xml:space="preserve">Here we regenerate the same </w:t>
      </w:r>
      <w:proofErr w:type="spellStart"/>
      <w:r>
        <w:t>DateOfLoss</w:t>
      </w:r>
      <w:proofErr w:type="spellEnd"/>
      <w:r>
        <w:t xml:space="preserve"> dates from Example 3, and cut them into month intervals.</w:t>
      </w:r>
    </w:p>
    <w:p w14:paraId="00465B31" w14:textId="77777777" w:rsidR="00D96D82" w:rsidRDefault="00C135C8">
      <w:pPr>
        <w:pStyle w:val="SourceCode"/>
      </w:pPr>
      <w:proofErr w:type="spellStart"/>
      <w:proofErr w:type="gramStart"/>
      <w:r>
        <w:rPr>
          <w:rStyle w:val="KeywordTok"/>
        </w:rPr>
        <w:t>set.seed</w:t>
      </w:r>
      <w:proofErr w:type="spellEnd"/>
      <w:proofErr w:type="gramEnd"/>
      <w:r>
        <w:rPr>
          <w:rStyle w:val="NormalTok"/>
        </w:rPr>
        <w:t>(</w:t>
      </w:r>
      <w:r>
        <w:rPr>
          <w:rStyle w:val="DecValTok"/>
        </w:rPr>
        <w:t>1</w:t>
      </w:r>
      <w:r>
        <w:rPr>
          <w:rStyle w:val="NormalTok"/>
        </w:rPr>
        <w:t>)</w:t>
      </w:r>
      <w:r>
        <w:br/>
      </w:r>
      <w:r>
        <w:rPr>
          <w:rStyle w:val="NormalTok"/>
        </w:rPr>
        <w:t>z &lt;-</w:t>
      </w:r>
      <w:r>
        <w:rPr>
          <w:rStyle w:val="StringTok"/>
        </w:rPr>
        <w:t xml:space="preserve"> </w:t>
      </w:r>
      <w:proofErr w:type="spellStart"/>
      <w:r>
        <w:rPr>
          <w:rStyle w:val="KeywordTok"/>
        </w:rPr>
        <w:t>rexp</w:t>
      </w:r>
      <w:proofErr w:type="spellEnd"/>
      <w:r>
        <w:rPr>
          <w:rStyle w:val="NormalTok"/>
        </w:rPr>
        <w:t>(</w:t>
      </w:r>
      <w:r>
        <w:rPr>
          <w:rStyle w:val="DecValTok"/>
        </w:rPr>
        <w:t>10</w:t>
      </w:r>
      <w:r>
        <w:rPr>
          <w:rStyle w:val="NormalTok"/>
        </w:rPr>
        <w:t>, .</w:t>
      </w:r>
      <w:r>
        <w:rPr>
          <w:rStyle w:val="DecValTok"/>
        </w:rPr>
        <w:t>1</w:t>
      </w:r>
      <w:r>
        <w:rPr>
          <w:rStyle w:val="NormalTok"/>
        </w:rPr>
        <w:t>)</w:t>
      </w:r>
      <w:r>
        <w:br/>
      </w:r>
      <w:proofErr w:type="spellStart"/>
      <w:r>
        <w:rPr>
          <w:rStyle w:val="NormalTok"/>
        </w:rPr>
        <w:t>monDOL</w:t>
      </w:r>
      <w:proofErr w:type="spellEnd"/>
      <w:r>
        <w:rPr>
          <w:rStyle w:val="NormalTok"/>
        </w:rPr>
        <w:t xml:space="preserve"> &lt;-</w:t>
      </w:r>
      <w:r>
        <w:rPr>
          <w:rStyle w:val="StringTok"/>
        </w:rPr>
        <w:t xml:space="preserve"> </w:t>
      </w:r>
      <w:proofErr w:type="spellStart"/>
      <w:r>
        <w:rPr>
          <w:rStyle w:val="KeywordTok"/>
        </w:rPr>
        <w:t>mondate.ymd</w:t>
      </w:r>
      <w:proofErr w:type="spellEnd"/>
      <w:r>
        <w:rPr>
          <w:rStyle w:val="NormalTok"/>
        </w:rPr>
        <w:t>(</w:t>
      </w:r>
      <w:r>
        <w:rPr>
          <w:rStyle w:val="DecValTok"/>
        </w:rPr>
        <w:t>2010</w:t>
      </w:r>
      <w:r>
        <w:rPr>
          <w:rStyle w:val="NormalTok"/>
        </w:rPr>
        <w:t>) +</w:t>
      </w:r>
      <w:r>
        <w:rPr>
          <w:rStyle w:val="StringTok"/>
        </w:rPr>
        <w:t xml:space="preserve"> </w:t>
      </w:r>
      <w:r>
        <w:rPr>
          <w:rStyle w:val="NormalTok"/>
        </w:rPr>
        <w:t>z</w:t>
      </w:r>
      <w:r>
        <w:br/>
      </w:r>
      <w:proofErr w:type="spellStart"/>
      <w:r>
        <w:rPr>
          <w:rStyle w:val="NormalTok"/>
        </w:rPr>
        <w:t>DateOfLoss</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NormalTok"/>
        </w:rPr>
        <w:t>monDOL</w:t>
      </w:r>
      <w:proofErr w:type="spellEnd"/>
      <w:r>
        <w:rPr>
          <w:rStyle w:val="NormalTok"/>
        </w:rPr>
        <w:t>)</w:t>
      </w:r>
      <w:r>
        <w:br/>
      </w:r>
      <w:r>
        <w:rPr>
          <w:rStyle w:val="KeywordTok"/>
        </w:rPr>
        <w:t>print</w:t>
      </w:r>
      <w:r>
        <w:rPr>
          <w:rStyle w:val="NormalTok"/>
        </w:rPr>
        <w:t>(</w:t>
      </w:r>
      <w:proofErr w:type="spellStart"/>
      <w:r>
        <w:rPr>
          <w:rStyle w:val="NormalTok"/>
        </w:rPr>
        <w:t>DateOfLoss</w:t>
      </w:r>
      <w:proofErr w:type="spellEnd"/>
      <w:r>
        <w:rPr>
          <w:rStyle w:val="NormalTok"/>
        </w:rPr>
        <w:t>)</w:t>
      </w:r>
    </w:p>
    <w:p w14:paraId="00465B32" w14:textId="77777777" w:rsidR="00D96D82" w:rsidRDefault="00C135C8">
      <w:pPr>
        <w:pStyle w:val="SourceCode"/>
      </w:pPr>
      <w:r>
        <w:rPr>
          <w:rStyle w:val="VerbatimChar"/>
        </w:rPr>
        <w:t>##  [1] "2011-08-18" "2011-12-26" "2011-02-13" "2011-02-12" "2011-05-12"</w:t>
      </w:r>
      <w:r>
        <w:br/>
      </w:r>
      <w:r>
        <w:rPr>
          <w:rStyle w:val="VerbatimChar"/>
        </w:rPr>
        <w:t>##  [6] "2013-05-30" "2012-01-10" "2011-06-12" "2011-10-18" "2011-02-14"</w:t>
      </w:r>
    </w:p>
    <w:p w14:paraId="00465B33" w14:textId="77777777" w:rsidR="00D96D82" w:rsidRDefault="00C135C8">
      <w:pPr>
        <w:pStyle w:val="SourceCode"/>
      </w:pPr>
      <w:proofErr w:type="spellStart"/>
      <w:proofErr w:type="gramStart"/>
      <w:r>
        <w:rPr>
          <w:rStyle w:val="KeywordTok"/>
        </w:rPr>
        <w:lastRenderedPageBreak/>
        <w:t>cutmondate</w:t>
      </w:r>
      <w:proofErr w:type="spellEnd"/>
      <w:proofErr w:type="gramEnd"/>
      <w:r>
        <w:rPr>
          <w:rStyle w:val="NormalTok"/>
        </w:rPr>
        <w:t>(</w:t>
      </w:r>
      <w:proofErr w:type="spellStart"/>
      <w:r>
        <w:rPr>
          <w:rStyle w:val="NormalTok"/>
        </w:rPr>
        <w:t>DateOfLoss</w:t>
      </w:r>
      <w:proofErr w:type="spellEnd"/>
      <w:r>
        <w:rPr>
          <w:rStyle w:val="NormalTok"/>
        </w:rPr>
        <w:t>)</w:t>
      </w:r>
    </w:p>
    <w:p w14:paraId="00465B34" w14:textId="77777777" w:rsidR="00D96D82" w:rsidRDefault="00C135C8">
      <w:pPr>
        <w:pStyle w:val="SourceCode"/>
      </w:pPr>
      <w:r>
        <w:rPr>
          <w:rStyle w:val="VerbatimChar"/>
        </w:rPr>
        <w:t xml:space="preserve">##  [1] 2011-08-01 2011-12-01 2011-02-01 </w:t>
      </w:r>
      <w:proofErr w:type="spellStart"/>
      <w:r>
        <w:rPr>
          <w:rStyle w:val="VerbatimChar"/>
        </w:rPr>
        <w:t>2011-02-01</w:t>
      </w:r>
      <w:proofErr w:type="spellEnd"/>
      <w:r>
        <w:rPr>
          <w:rStyle w:val="VerbatimChar"/>
        </w:rPr>
        <w:t xml:space="preserve"> 2011-05-01 2013-05-01</w:t>
      </w:r>
      <w:r>
        <w:br/>
      </w:r>
      <w:r>
        <w:rPr>
          <w:rStyle w:val="VerbatimChar"/>
        </w:rPr>
        <w:t>##  [7] 2012-01-01 2011-06-01 2011-10-01 2011-02-01</w:t>
      </w:r>
      <w:r>
        <w:br/>
      </w:r>
      <w:r>
        <w:rPr>
          <w:rStyle w:val="VerbatimChar"/>
        </w:rPr>
        <w:t>## 28 Levels: 2011-02-01 2011-03-01 2011-04-01 2011-05-01 ... 2013-05-01</w:t>
      </w:r>
    </w:p>
    <w:p w14:paraId="00465B35" w14:textId="77777777" w:rsidR="00D96D82" w:rsidRDefault="00C135C8">
      <w:pPr>
        <w:pStyle w:val="FirstParagraph"/>
      </w:pPr>
      <w:r>
        <w:t>The "28 Levels" says that it takes 28 contiguous months to cover '</w:t>
      </w:r>
      <w:proofErr w:type="spellStart"/>
      <w:r>
        <w:t>DateOfLoss</w:t>
      </w:r>
      <w:proofErr w:type="spellEnd"/>
      <w:r>
        <w:t xml:space="preserve">'. Note that the levels are labeled with the first day of each month because in this case </w:t>
      </w:r>
      <w:r>
        <w:rPr>
          <w:rStyle w:val="VerbatimChar"/>
        </w:rPr>
        <w:t>right=FALSE</w:t>
      </w:r>
      <w:r>
        <w:t xml:space="preserve"> by default. Specify </w:t>
      </w:r>
      <w:r>
        <w:rPr>
          <w:rStyle w:val="VerbatimChar"/>
        </w:rPr>
        <w:t>right=TRUE</w:t>
      </w:r>
      <w:r>
        <w:t xml:space="preserve"> and the levels are labeled by the last day of the month, which occurs by default in the second, </w:t>
      </w:r>
      <w:proofErr w:type="spellStart"/>
      <w:r>
        <w:rPr>
          <w:rStyle w:val="VerbatimChar"/>
        </w:rPr>
        <w:t>mondate</w:t>
      </w:r>
      <w:proofErr w:type="spellEnd"/>
      <w:r>
        <w:t xml:space="preserve"> case below:</w:t>
      </w:r>
    </w:p>
    <w:p w14:paraId="00465B36" w14:textId="77777777" w:rsidR="00D96D82" w:rsidRDefault="00C135C8">
      <w:pPr>
        <w:pStyle w:val="SourceCode"/>
      </w:pPr>
      <w:proofErr w:type="spellStart"/>
      <w:proofErr w:type="gramStart"/>
      <w:r>
        <w:rPr>
          <w:rStyle w:val="KeywordTok"/>
        </w:rPr>
        <w:t>cutmondate</w:t>
      </w:r>
      <w:proofErr w:type="spellEnd"/>
      <w:proofErr w:type="gramEnd"/>
      <w:r>
        <w:rPr>
          <w:rStyle w:val="NormalTok"/>
        </w:rPr>
        <w:t>(</w:t>
      </w:r>
      <w:proofErr w:type="spellStart"/>
      <w:r>
        <w:rPr>
          <w:rStyle w:val="NormalTok"/>
        </w:rPr>
        <w:t>DateOfLoss</w:t>
      </w:r>
      <w:proofErr w:type="spellEnd"/>
      <w:r>
        <w:rPr>
          <w:rStyle w:val="NormalTok"/>
        </w:rPr>
        <w:t xml:space="preserve">, </w:t>
      </w:r>
      <w:r>
        <w:rPr>
          <w:rStyle w:val="DataTypeTok"/>
        </w:rPr>
        <w:t>right =</w:t>
      </w:r>
      <w:r>
        <w:rPr>
          <w:rStyle w:val="NormalTok"/>
        </w:rPr>
        <w:t xml:space="preserve"> </w:t>
      </w:r>
      <w:r>
        <w:rPr>
          <w:rStyle w:val="OtherTok"/>
        </w:rPr>
        <w:t>TRUE</w:t>
      </w:r>
      <w:r>
        <w:rPr>
          <w:rStyle w:val="NormalTok"/>
        </w:rPr>
        <w:t>)</w:t>
      </w:r>
    </w:p>
    <w:p w14:paraId="00465B37" w14:textId="77777777" w:rsidR="00D96D82" w:rsidRDefault="00C135C8">
      <w:pPr>
        <w:pStyle w:val="SourceCode"/>
      </w:pPr>
      <w:r>
        <w:rPr>
          <w:rStyle w:val="VerbatimChar"/>
        </w:rPr>
        <w:t xml:space="preserve">##  [1] 2011-08-31 2011-12-31 2011-02-28 </w:t>
      </w:r>
      <w:proofErr w:type="spellStart"/>
      <w:r>
        <w:rPr>
          <w:rStyle w:val="VerbatimChar"/>
        </w:rPr>
        <w:t>2011-02-28</w:t>
      </w:r>
      <w:proofErr w:type="spellEnd"/>
      <w:r>
        <w:rPr>
          <w:rStyle w:val="VerbatimChar"/>
        </w:rPr>
        <w:t xml:space="preserve"> 2011-05-31 2013-05-31</w:t>
      </w:r>
      <w:r>
        <w:br/>
      </w:r>
      <w:r>
        <w:rPr>
          <w:rStyle w:val="VerbatimChar"/>
        </w:rPr>
        <w:t>##  [7] 2012-01-31 2011-06-30 2011-10-31 2011-02-28</w:t>
      </w:r>
      <w:r>
        <w:br/>
      </w:r>
      <w:r>
        <w:rPr>
          <w:rStyle w:val="VerbatimChar"/>
        </w:rPr>
        <w:t>## 28 Levels: 2011-02-28 2011-03-31 2011-04-30 2011-05-31 ... 2013-05-31</w:t>
      </w:r>
    </w:p>
    <w:p w14:paraId="00465B38" w14:textId="77777777" w:rsidR="00D96D82" w:rsidRDefault="00C135C8">
      <w:pPr>
        <w:pStyle w:val="SourceCode"/>
      </w:pPr>
      <w:proofErr w:type="spellStart"/>
      <w:proofErr w:type="gramStart"/>
      <w:r>
        <w:rPr>
          <w:rStyle w:val="KeywordTok"/>
        </w:rPr>
        <w:t>cutmondate</w:t>
      </w:r>
      <w:proofErr w:type="spellEnd"/>
      <w:proofErr w:type="gramEnd"/>
      <w:r>
        <w:rPr>
          <w:rStyle w:val="NormalTok"/>
        </w:rPr>
        <w:t>(</w:t>
      </w:r>
      <w:proofErr w:type="spellStart"/>
      <w:r>
        <w:rPr>
          <w:rStyle w:val="NormalTok"/>
        </w:rPr>
        <w:t>monDOL</w:t>
      </w:r>
      <w:proofErr w:type="spellEnd"/>
      <w:r>
        <w:rPr>
          <w:rStyle w:val="NormalTok"/>
        </w:rPr>
        <w:t>)</w:t>
      </w:r>
    </w:p>
    <w:p w14:paraId="00465B39" w14:textId="77777777" w:rsidR="00D96D82" w:rsidRDefault="00C135C8">
      <w:pPr>
        <w:pStyle w:val="SourceCode"/>
      </w:pPr>
      <w:r>
        <w:rPr>
          <w:rStyle w:val="VerbatimChar"/>
        </w:rPr>
        <w:t xml:space="preserve">##  [1] 08/31/2011 12/31/2011 02/28/2011 </w:t>
      </w:r>
      <w:proofErr w:type="spellStart"/>
      <w:r>
        <w:rPr>
          <w:rStyle w:val="VerbatimChar"/>
        </w:rPr>
        <w:t>02/28/2011</w:t>
      </w:r>
      <w:proofErr w:type="spellEnd"/>
      <w:r>
        <w:rPr>
          <w:rStyle w:val="VerbatimChar"/>
        </w:rPr>
        <w:t xml:space="preserve"> 05/31/2011 05/31/2013</w:t>
      </w:r>
      <w:r>
        <w:br/>
      </w:r>
      <w:r>
        <w:rPr>
          <w:rStyle w:val="VerbatimChar"/>
        </w:rPr>
        <w:t>##  [7] 01/31/2012 06/30/2011 10/31/2011 02/28/2011</w:t>
      </w:r>
      <w:r>
        <w:br/>
      </w:r>
      <w:r>
        <w:rPr>
          <w:rStyle w:val="VerbatimChar"/>
        </w:rPr>
        <w:t>## 28 Levels: 02/28/2011 03/31/2011 04/30/2011 05/31/2011 ... 05/31/2013</w:t>
      </w:r>
    </w:p>
    <w:p w14:paraId="00465B3A" w14:textId="77777777" w:rsidR="00D96D82" w:rsidRDefault="00C135C8">
      <w:pPr>
        <w:pStyle w:val="FirstParagraph"/>
      </w:pPr>
      <w:r>
        <w:t xml:space="preserve">Before tackling the final examples, it is important to point out three new arguments for </w:t>
      </w:r>
      <w:proofErr w:type="spellStart"/>
      <w:r>
        <w:rPr>
          <w:rStyle w:val="VerbatimChar"/>
        </w:rPr>
        <w:t>cut.mondate</w:t>
      </w:r>
      <w:proofErr w:type="spellEnd"/>
      <w:r>
        <w:t xml:space="preserve"> (and therefore for </w:t>
      </w:r>
      <w:proofErr w:type="spellStart"/>
      <w:r>
        <w:rPr>
          <w:rStyle w:val="VerbatimChar"/>
        </w:rPr>
        <w:t>cutmondate</w:t>
      </w:r>
      <w:proofErr w:type="spellEnd"/>
      <w:r>
        <w:t xml:space="preserve">) that do not appear in </w:t>
      </w:r>
      <w:proofErr w:type="spellStart"/>
      <w:r>
        <w:rPr>
          <w:rStyle w:val="VerbatimChar"/>
        </w:rPr>
        <w:t>cut.default</w:t>
      </w:r>
      <w:proofErr w:type="spellEnd"/>
      <w:r>
        <w:t xml:space="preserve"> or </w:t>
      </w:r>
      <w:proofErr w:type="spellStart"/>
      <w:proofErr w:type="gramStart"/>
      <w:r>
        <w:rPr>
          <w:rStyle w:val="VerbatimChar"/>
        </w:rPr>
        <w:t>cut.Date</w:t>
      </w:r>
      <w:proofErr w:type="spellEnd"/>
      <w:proofErr w:type="gramEnd"/>
      <w:r>
        <w:t>:</w:t>
      </w:r>
    </w:p>
    <w:p w14:paraId="00465B3B" w14:textId="77777777" w:rsidR="00D96D82" w:rsidRDefault="00C135C8">
      <w:pPr>
        <w:pStyle w:val="Compact"/>
        <w:numPr>
          <w:ilvl w:val="0"/>
          <w:numId w:val="7"/>
        </w:numPr>
      </w:pPr>
      <w:proofErr w:type="spellStart"/>
      <w:proofErr w:type="gramStart"/>
      <w:r>
        <w:t>startmonth</w:t>
      </w:r>
      <w:proofErr w:type="spellEnd"/>
      <w:proofErr w:type="gramEnd"/>
    </w:p>
    <w:p w14:paraId="00465B3C" w14:textId="77777777" w:rsidR="00D96D82" w:rsidRDefault="00C135C8">
      <w:pPr>
        <w:pStyle w:val="Compact"/>
        <w:numPr>
          <w:ilvl w:val="0"/>
          <w:numId w:val="7"/>
        </w:numPr>
      </w:pPr>
      <w:proofErr w:type="spellStart"/>
      <w:proofErr w:type="gramStart"/>
      <w:r>
        <w:t>startyear</w:t>
      </w:r>
      <w:proofErr w:type="spellEnd"/>
      <w:proofErr w:type="gramEnd"/>
    </w:p>
    <w:p w14:paraId="00465B3D" w14:textId="77777777" w:rsidR="00D96D82" w:rsidRDefault="00C135C8">
      <w:pPr>
        <w:pStyle w:val="Compact"/>
        <w:numPr>
          <w:ilvl w:val="0"/>
          <w:numId w:val="7"/>
        </w:numPr>
      </w:pPr>
      <w:proofErr w:type="spellStart"/>
      <w:proofErr w:type="gramStart"/>
      <w:r>
        <w:t>attr.breaks</w:t>
      </w:r>
      <w:proofErr w:type="spellEnd"/>
      <w:proofErr w:type="gramEnd"/>
      <w:r>
        <w:t xml:space="preserve"> = FALSE</w:t>
      </w:r>
    </w:p>
    <w:p w14:paraId="00465B3E" w14:textId="77777777" w:rsidR="00D96D82" w:rsidRDefault="00C135C8">
      <w:pPr>
        <w:pStyle w:val="FirstParagraph"/>
      </w:pPr>
      <w:r>
        <w:t xml:space="preserve">See the help for </w:t>
      </w:r>
      <w:proofErr w:type="spellStart"/>
      <w:r>
        <w:rPr>
          <w:rStyle w:val="VerbatimChar"/>
        </w:rPr>
        <w:t>cut.mondate</w:t>
      </w:r>
      <w:proofErr w:type="spellEnd"/>
      <w:r>
        <w:t xml:space="preserve"> for details behind these arguments. We will show use of the first and third.</w:t>
      </w:r>
    </w:p>
    <w:p w14:paraId="00465B3F" w14:textId="77777777" w:rsidR="00D96D82" w:rsidRDefault="00C135C8">
      <w:pPr>
        <w:pStyle w:val="Heading3"/>
      </w:pPr>
      <w:bookmarkStart w:id="144" w:name="fiscal-years"/>
      <w:bookmarkEnd w:id="144"/>
      <w:r>
        <w:t>Fiscal Years</w:t>
      </w:r>
    </w:p>
    <w:p w14:paraId="00465B40" w14:textId="77777777" w:rsidR="00D96D82" w:rsidRDefault="00C135C8">
      <w:pPr>
        <w:pStyle w:val="BlockText"/>
      </w:pPr>
      <w:r>
        <w:rPr>
          <w:noProof/>
        </w:rPr>
        <w:drawing>
          <wp:inline distT="0" distB="0" distL="0" distR="0" wp14:anchorId="00465B79" wp14:editId="00465B7A">
            <wp:extent cx="317500" cy="317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The '</w:t>
      </w:r>
      <w:proofErr w:type="spellStart"/>
      <w:r>
        <w:t>startmonth</w:t>
      </w:r>
      <w:proofErr w:type="spellEnd"/>
      <w:r>
        <w:t xml:space="preserve">' argument enables </w:t>
      </w:r>
      <w:r>
        <w:rPr>
          <w:i/>
        </w:rPr>
        <w:t>fiscal year cuts</w:t>
      </w:r>
      <w:r>
        <w:t>!</w:t>
      </w:r>
    </w:p>
    <w:p w14:paraId="00465B41" w14:textId="77777777" w:rsidR="00D96D82" w:rsidRDefault="00C135C8">
      <w:pPr>
        <w:pStyle w:val="Heading4"/>
      </w:pPr>
      <w:bookmarkStart w:id="145" w:name="example-14"/>
      <w:bookmarkEnd w:id="145"/>
      <w:r>
        <w:t>Example 14</w:t>
      </w:r>
    </w:p>
    <w:p w14:paraId="00465B42" w14:textId="77777777" w:rsidR="00D96D82" w:rsidRDefault="00C135C8">
      <w:pPr>
        <w:pStyle w:val="FirstParagraph"/>
      </w:pPr>
      <w:r>
        <w:t xml:space="preserve">Suppose ABC's fiscal year is July 1 through June 30. The dates of loss in the previous examples can be cut into fiscal years by setting </w:t>
      </w:r>
      <w:proofErr w:type="spellStart"/>
      <w:r>
        <w:t>startmonth</w:t>
      </w:r>
      <w:proofErr w:type="spellEnd"/>
      <w:r>
        <w:t xml:space="preserve"> = 7.</w:t>
      </w:r>
    </w:p>
    <w:p w14:paraId="00465B43" w14:textId="77777777" w:rsidR="00D96D82" w:rsidRDefault="00C135C8">
      <w:pPr>
        <w:pStyle w:val="BodyText"/>
      </w:pPr>
      <w:r>
        <w:t xml:space="preserve">Here we show two ways to cut </w:t>
      </w:r>
      <w:proofErr w:type="spellStart"/>
      <w:r>
        <w:t>DateOfLoss</w:t>
      </w:r>
      <w:proofErr w:type="spellEnd"/>
      <w:r>
        <w:t xml:space="preserve"> by fiscal year, the choice depending on whether the company identifies its fiscal year with the beginning day or ending day of the period.</w:t>
      </w:r>
    </w:p>
    <w:p w14:paraId="00465B44" w14:textId="77777777" w:rsidR="00D96D82" w:rsidRDefault="00C135C8">
      <w:pPr>
        <w:pStyle w:val="SourceCode"/>
      </w:pPr>
      <w:proofErr w:type="spellStart"/>
      <w:proofErr w:type="gramStart"/>
      <w:r>
        <w:rPr>
          <w:rStyle w:val="KeywordTok"/>
        </w:rPr>
        <w:t>cutmondate</w:t>
      </w:r>
      <w:proofErr w:type="spellEnd"/>
      <w:proofErr w:type="gramEnd"/>
      <w:r>
        <w:rPr>
          <w:rStyle w:val="NormalTok"/>
        </w:rPr>
        <w:t>(</w:t>
      </w:r>
      <w:proofErr w:type="spellStart"/>
      <w:r>
        <w:rPr>
          <w:rStyle w:val="NormalTok"/>
        </w:rPr>
        <w:t>DateOfLoss</w:t>
      </w:r>
      <w:proofErr w:type="spellEnd"/>
      <w:r>
        <w:rPr>
          <w:rStyle w:val="NormalTok"/>
        </w:rPr>
        <w:t xml:space="preserve">, </w:t>
      </w:r>
      <w:r>
        <w:rPr>
          <w:rStyle w:val="DataTypeTok"/>
        </w:rPr>
        <w:t>breaks =</w:t>
      </w:r>
      <w:r>
        <w:rPr>
          <w:rStyle w:val="NormalTok"/>
        </w:rPr>
        <w:t xml:space="preserve"> </w:t>
      </w:r>
      <w:r>
        <w:rPr>
          <w:rStyle w:val="StringTok"/>
        </w:rPr>
        <w:t>"year"</w:t>
      </w:r>
      <w:r>
        <w:rPr>
          <w:rStyle w:val="NormalTok"/>
        </w:rPr>
        <w:t xml:space="preserve">, </w:t>
      </w:r>
      <w:proofErr w:type="spellStart"/>
      <w:r>
        <w:rPr>
          <w:rStyle w:val="DataTypeTok"/>
        </w:rPr>
        <w:t>startmonth</w:t>
      </w:r>
      <w:proofErr w:type="spellEnd"/>
      <w:r>
        <w:rPr>
          <w:rStyle w:val="DataTypeTok"/>
        </w:rPr>
        <w:t xml:space="preserve"> =</w:t>
      </w:r>
      <w:r>
        <w:rPr>
          <w:rStyle w:val="NormalTok"/>
        </w:rPr>
        <w:t xml:space="preserve"> </w:t>
      </w:r>
      <w:r>
        <w:rPr>
          <w:rStyle w:val="DecValTok"/>
        </w:rPr>
        <w:t>7</w:t>
      </w:r>
      <w:r>
        <w:rPr>
          <w:rStyle w:val="NormalTok"/>
        </w:rPr>
        <w:t>)</w:t>
      </w:r>
    </w:p>
    <w:p w14:paraId="00465B45" w14:textId="77777777" w:rsidR="00D96D82" w:rsidRDefault="00C135C8">
      <w:pPr>
        <w:pStyle w:val="SourceCode"/>
      </w:pPr>
      <w:r>
        <w:rPr>
          <w:rStyle w:val="VerbatimChar"/>
        </w:rPr>
        <w:t xml:space="preserve">##  [1] 2011-07-01 </w:t>
      </w:r>
      <w:proofErr w:type="spellStart"/>
      <w:r>
        <w:rPr>
          <w:rStyle w:val="VerbatimChar"/>
        </w:rPr>
        <w:t>2011-07-01</w:t>
      </w:r>
      <w:proofErr w:type="spellEnd"/>
      <w:r>
        <w:rPr>
          <w:rStyle w:val="VerbatimChar"/>
        </w:rPr>
        <w:t xml:space="preserve"> 2010-07-01 </w:t>
      </w:r>
      <w:proofErr w:type="spellStart"/>
      <w:r>
        <w:rPr>
          <w:rStyle w:val="VerbatimChar"/>
        </w:rPr>
        <w:t>2010-07-01</w:t>
      </w:r>
      <w:proofErr w:type="spellEnd"/>
      <w:r>
        <w:rPr>
          <w:rStyle w:val="VerbatimChar"/>
        </w:rPr>
        <w:t xml:space="preserve"> </w:t>
      </w:r>
      <w:proofErr w:type="spellStart"/>
      <w:r>
        <w:rPr>
          <w:rStyle w:val="VerbatimChar"/>
        </w:rPr>
        <w:t>2010-07-01</w:t>
      </w:r>
      <w:proofErr w:type="spellEnd"/>
      <w:r>
        <w:rPr>
          <w:rStyle w:val="VerbatimChar"/>
        </w:rPr>
        <w:t xml:space="preserve"> 2012-07-01</w:t>
      </w:r>
      <w:r>
        <w:br/>
      </w:r>
      <w:r>
        <w:rPr>
          <w:rStyle w:val="VerbatimChar"/>
        </w:rPr>
        <w:t>##  [7] 2011-07-01 2010-07-01 2011-07-01 2010-07-01</w:t>
      </w:r>
      <w:r>
        <w:br/>
      </w:r>
      <w:r>
        <w:rPr>
          <w:rStyle w:val="VerbatimChar"/>
        </w:rPr>
        <w:t>## Levels: 2010-07-01 2011-07-01 2012-07-01</w:t>
      </w:r>
    </w:p>
    <w:p w14:paraId="00465B46" w14:textId="77777777" w:rsidR="00D96D82" w:rsidRDefault="00C135C8">
      <w:pPr>
        <w:pStyle w:val="SourceCode"/>
      </w:pPr>
      <w:proofErr w:type="spellStart"/>
      <w:proofErr w:type="gramStart"/>
      <w:r>
        <w:rPr>
          <w:rStyle w:val="KeywordTok"/>
        </w:rPr>
        <w:lastRenderedPageBreak/>
        <w:t>cutmondate</w:t>
      </w:r>
      <w:proofErr w:type="spellEnd"/>
      <w:proofErr w:type="gramEnd"/>
      <w:r>
        <w:rPr>
          <w:rStyle w:val="NormalTok"/>
        </w:rPr>
        <w:t>(</w:t>
      </w:r>
      <w:proofErr w:type="spellStart"/>
      <w:r>
        <w:rPr>
          <w:rStyle w:val="NormalTok"/>
        </w:rPr>
        <w:t>DateOfLoss</w:t>
      </w:r>
      <w:proofErr w:type="spellEnd"/>
      <w:r>
        <w:rPr>
          <w:rStyle w:val="NormalTok"/>
        </w:rPr>
        <w:t xml:space="preserve">, </w:t>
      </w:r>
      <w:r>
        <w:rPr>
          <w:rStyle w:val="DataTypeTok"/>
        </w:rPr>
        <w:t>breaks =</w:t>
      </w:r>
      <w:r>
        <w:rPr>
          <w:rStyle w:val="NormalTok"/>
        </w:rPr>
        <w:t xml:space="preserve"> </w:t>
      </w:r>
      <w:r>
        <w:rPr>
          <w:rStyle w:val="StringTok"/>
        </w:rPr>
        <w:t>"year"</w:t>
      </w:r>
      <w:r>
        <w:rPr>
          <w:rStyle w:val="NormalTok"/>
        </w:rPr>
        <w:t xml:space="preserve">, </w:t>
      </w:r>
      <w:proofErr w:type="spellStart"/>
      <w:r>
        <w:rPr>
          <w:rStyle w:val="DataTypeTok"/>
        </w:rPr>
        <w:t>startmonth</w:t>
      </w:r>
      <w:proofErr w:type="spellEnd"/>
      <w:r>
        <w:rPr>
          <w:rStyle w:val="DataTypeTok"/>
        </w:rPr>
        <w:t xml:space="preserve"> =</w:t>
      </w:r>
      <w:r>
        <w:rPr>
          <w:rStyle w:val="NormalTok"/>
        </w:rPr>
        <w:t xml:space="preserve"> </w:t>
      </w:r>
      <w:r>
        <w:rPr>
          <w:rStyle w:val="DecValTok"/>
        </w:rPr>
        <w:t>7</w:t>
      </w:r>
      <w:r>
        <w:rPr>
          <w:rStyle w:val="NormalTok"/>
        </w:rPr>
        <w:t xml:space="preserve">, </w:t>
      </w:r>
      <w:r>
        <w:rPr>
          <w:rStyle w:val="DataTypeTok"/>
        </w:rPr>
        <w:t>right =</w:t>
      </w:r>
      <w:r>
        <w:rPr>
          <w:rStyle w:val="NormalTok"/>
        </w:rPr>
        <w:t xml:space="preserve"> </w:t>
      </w:r>
      <w:r>
        <w:rPr>
          <w:rStyle w:val="OtherTok"/>
        </w:rPr>
        <w:t>TRUE</w:t>
      </w:r>
      <w:r>
        <w:rPr>
          <w:rStyle w:val="NormalTok"/>
        </w:rPr>
        <w:t>)</w:t>
      </w:r>
    </w:p>
    <w:p w14:paraId="00465B47" w14:textId="77777777" w:rsidR="00D96D82" w:rsidRDefault="00C135C8">
      <w:pPr>
        <w:pStyle w:val="SourceCode"/>
      </w:pPr>
      <w:r>
        <w:rPr>
          <w:rStyle w:val="VerbatimChar"/>
        </w:rPr>
        <w:t xml:space="preserve">##  [1] 2012-06-30 </w:t>
      </w:r>
      <w:proofErr w:type="spellStart"/>
      <w:r>
        <w:rPr>
          <w:rStyle w:val="VerbatimChar"/>
        </w:rPr>
        <w:t>2012-06-30</w:t>
      </w:r>
      <w:proofErr w:type="spellEnd"/>
      <w:r>
        <w:rPr>
          <w:rStyle w:val="VerbatimChar"/>
        </w:rPr>
        <w:t xml:space="preserve"> 2011-06-30 </w:t>
      </w:r>
      <w:proofErr w:type="spellStart"/>
      <w:r>
        <w:rPr>
          <w:rStyle w:val="VerbatimChar"/>
        </w:rPr>
        <w:t>2011-06-30</w:t>
      </w:r>
      <w:proofErr w:type="spellEnd"/>
      <w:r>
        <w:rPr>
          <w:rStyle w:val="VerbatimChar"/>
        </w:rPr>
        <w:t xml:space="preserve"> </w:t>
      </w:r>
      <w:proofErr w:type="spellStart"/>
      <w:r>
        <w:rPr>
          <w:rStyle w:val="VerbatimChar"/>
        </w:rPr>
        <w:t>2011-06-30</w:t>
      </w:r>
      <w:proofErr w:type="spellEnd"/>
      <w:r>
        <w:rPr>
          <w:rStyle w:val="VerbatimChar"/>
        </w:rPr>
        <w:t xml:space="preserve"> 2013-06-30</w:t>
      </w:r>
      <w:r>
        <w:br/>
      </w:r>
      <w:r>
        <w:rPr>
          <w:rStyle w:val="VerbatimChar"/>
        </w:rPr>
        <w:t>##  [7] 2012-06-30 2011-06-30 2012-06-30 2011-06-30</w:t>
      </w:r>
      <w:r>
        <w:br/>
      </w:r>
      <w:r>
        <w:rPr>
          <w:rStyle w:val="VerbatimChar"/>
        </w:rPr>
        <w:t>## Levels: 2011-06-30 2012-06-30 2013-06-30</w:t>
      </w:r>
    </w:p>
    <w:p w14:paraId="00465B48" w14:textId="4B6B1256" w:rsidR="00D96D82" w:rsidRDefault="00C135C8">
      <w:pPr>
        <w:pStyle w:val="FirstParagraph"/>
      </w:pPr>
      <w:r>
        <w:t xml:space="preserve">Continuing, suppose ABC Company </w:t>
      </w:r>
      <w:del w:id="146" w:author="michael flumian" w:date="2015-11-11T17:07:00Z">
        <w:r w:rsidDel="00D45343">
          <w:delText xml:space="preserve">conventually </w:delText>
        </w:r>
      </w:del>
      <w:r>
        <w:t xml:space="preserve">refers to </w:t>
      </w:r>
      <w:del w:id="147" w:author="Daniel" w:date="2015-11-11T23:13:00Z">
        <w:r w:rsidDel="006B34F8">
          <w:delText xml:space="preserve">a </w:delText>
        </w:r>
      </w:del>
      <w:r>
        <w:t xml:space="preserve">fiscal year </w:t>
      </w:r>
      <w:del w:id="148" w:author="Daniel" w:date="2015-11-11T23:13:00Z">
        <w:r w:rsidDel="006B34F8">
          <w:delText xml:space="preserve">not by "the beginning date" </w:delText>
        </w:r>
        <w:commentRangeStart w:id="149"/>
        <w:r w:rsidDel="006B34F8">
          <w:delText xml:space="preserve">but </w:delText>
        </w:r>
      </w:del>
      <w:r>
        <w:t>by the first calendar year</w:t>
      </w:r>
      <w:commentRangeEnd w:id="149"/>
      <w:r w:rsidR="00D45343">
        <w:rPr>
          <w:rStyle w:val="CommentReference"/>
        </w:rPr>
        <w:commentReference w:id="149"/>
      </w:r>
      <w:r>
        <w:t xml:space="preserve">. </w:t>
      </w:r>
      <w:ins w:id="150" w:author="Daniel" w:date="2015-11-11T23:14:00Z">
        <w:r w:rsidR="006B34F8">
          <w:t xml:space="preserve">(For example, FY 2015/2016 is referred to as the </w:t>
        </w:r>
      </w:ins>
      <w:ins w:id="151" w:author="Daniel" w:date="2015-11-11T23:16:00Z">
        <w:r w:rsidR="006B34F8">
          <w:t>“</w:t>
        </w:r>
      </w:ins>
      <w:ins w:id="152" w:author="Daniel" w:date="2015-11-11T23:14:00Z">
        <w:r w:rsidR="006B34F8">
          <w:t>2015 year.</w:t>
        </w:r>
      </w:ins>
      <w:ins w:id="153" w:author="Daniel" w:date="2015-11-11T23:15:00Z">
        <w:r w:rsidR="006B34F8">
          <w:t>”)</w:t>
        </w:r>
      </w:ins>
      <w:ins w:id="154" w:author="Daniel" w:date="2015-11-11T23:14:00Z">
        <w:r w:rsidR="006B34F8">
          <w:t xml:space="preserve"> </w:t>
        </w:r>
      </w:ins>
      <w:r>
        <w:t xml:space="preserve">The dates can be cut and the </w:t>
      </w:r>
      <w:del w:id="155" w:author="Daniel" w:date="2015-11-11T23:15:00Z">
        <w:r w:rsidDel="006B34F8">
          <w:delText xml:space="preserve">abbreviated </w:delText>
        </w:r>
      </w:del>
      <w:ins w:id="156" w:author="Daniel" w:date="2015-11-11T23:15:00Z">
        <w:r w:rsidR="006B34F8">
          <w:t xml:space="preserve">appropriate </w:t>
        </w:r>
      </w:ins>
      <w:r>
        <w:t>labels automatically generated in the single function call</w:t>
      </w:r>
    </w:p>
    <w:p w14:paraId="00465B49" w14:textId="77777777" w:rsidR="00D96D82" w:rsidRDefault="00C135C8">
      <w:pPr>
        <w:pStyle w:val="SourceCode"/>
      </w:pPr>
      <w:proofErr w:type="spellStart"/>
      <w:proofErr w:type="gramStart"/>
      <w:r>
        <w:rPr>
          <w:rStyle w:val="KeywordTok"/>
        </w:rPr>
        <w:t>cutmondate</w:t>
      </w:r>
      <w:proofErr w:type="spellEnd"/>
      <w:proofErr w:type="gramEnd"/>
      <w:r>
        <w:rPr>
          <w:rStyle w:val="NormalTok"/>
        </w:rPr>
        <w:t>(</w:t>
      </w:r>
      <w:proofErr w:type="spellStart"/>
      <w:r>
        <w:rPr>
          <w:rStyle w:val="KeywordTok"/>
        </w:rPr>
        <w:t>mondate</w:t>
      </w:r>
      <w:proofErr w:type="spellEnd"/>
      <w:r>
        <w:rPr>
          <w:rStyle w:val="NormalTok"/>
        </w:rPr>
        <w:t>(</w:t>
      </w:r>
      <w:proofErr w:type="spellStart"/>
      <w:r>
        <w:rPr>
          <w:rStyle w:val="NormalTok"/>
        </w:rPr>
        <w:t>DateOfLoss</w:t>
      </w:r>
      <w:proofErr w:type="spellEnd"/>
      <w:r>
        <w:rPr>
          <w:rStyle w:val="NormalTok"/>
        </w:rPr>
        <w:t xml:space="preserve">, </w:t>
      </w:r>
      <w:proofErr w:type="spellStart"/>
      <w:r>
        <w:rPr>
          <w:rStyle w:val="DataTypeTok"/>
        </w:rPr>
        <w:t>displayFormat</w:t>
      </w:r>
      <w:proofErr w:type="spellEnd"/>
      <w:r>
        <w:rPr>
          <w:rStyle w:val="DataTypeTok"/>
        </w:rPr>
        <w:t xml:space="preserve"> =</w:t>
      </w:r>
      <w:r>
        <w:rPr>
          <w:rStyle w:val="NormalTok"/>
        </w:rPr>
        <w:t xml:space="preserve"> </w:t>
      </w:r>
      <w:r>
        <w:rPr>
          <w:rStyle w:val="StringTok"/>
        </w:rPr>
        <w:t>"%Y"</w:t>
      </w:r>
      <w:r>
        <w:rPr>
          <w:rStyle w:val="NormalTok"/>
        </w:rPr>
        <w:t xml:space="preserve">), </w:t>
      </w:r>
      <w:r>
        <w:br/>
      </w:r>
      <w:r>
        <w:rPr>
          <w:rStyle w:val="NormalTok"/>
        </w:rPr>
        <w:t xml:space="preserve">           </w:t>
      </w:r>
      <w:r>
        <w:rPr>
          <w:rStyle w:val="DataTypeTok"/>
        </w:rPr>
        <w:t>breaks =</w:t>
      </w:r>
      <w:r>
        <w:rPr>
          <w:rStyle w:val="NormalTok"/>
        </w:rPr>
        <w:t xml:space="preserve"> </w:t>
      </w:r>
      <w:r>
        <w:rPr>
          <w:rStyle w:val="StringTok"/>
        </w:rPr>
        <w:t>"year"</w:t>
      </w:r>
      <w:r>
        <w:rPr>
          <w:rStyle w:val="NormalTok"/>
        </w:rPr>
        <w:t xml:space="preserve">, </w:t>
      </w:r>
      <w:r>
        <w:rPr>
          <w:rStyle w:val="DataTypeTok"/>
        </w:rPr>
        <w:t>right =</w:t>
      </w:r>
      <w:r>
        <w:rPr>
          <w:rStyle w:val="NormalTok"/>
        </w:rPr>
        <w:t xml:space="preserve"> </w:t>
      </w:r>
      <w:r>
        <w:rPr>
          <w:rStyle w:val="OtherTok"/>
        </w:rPr>
        <w:t>FALSE</w:t>
      </w:r>
      <w:r>
        <w:rPr>
          <w:rStyle w:val="NormalTok"/>
        </w:rPr>
        <w:t xml:space="preserve">, </w:t>
      </w:r>
      <w:proofErr w:type="spellStart"/>
      <w:r>
        <w:rPr>
          <w:rStyle w:val="DataTypeTok"/>
        </w:rPr>
        <w:t>startmonth</w:t>
      </w:r>
      <w:proofErr w:type="spellEnd"/>
      <w:r>
        <w:rPr>
          <w:rStyle w:val="DataTypeTok"/>
        </w:rPr>
        <w:t xml:space="preserve"> =</w:t>
      </w:r>
      <w:r>
        <w:rPr>
          <w:rStyle w:val="NormalTok"/>
        </w:rPr>
        <w:t xml:space="preserve"> </w:t>
      </w:r>
      <w:r>
        <w:rPr>
          <w:rStyle w:val="DecValTok"/>
        </w:rPr>
        <w:t>7</w:t>
      </w:r>
      <w:r>
        <w:rPr>
          <w:rStyle w:val="NormalTok"/>
        </w:rPr>
        <w:t>)</w:t>
      </w:r>
    </w:p>
    <w:p w14:paraId="00465B4A" w14:textId="77777777" w:rsidR="00D96D82" w:rsidRDefault="00C135C8">
      <w:pPr>
        <w:pStyle w:val="SourceCode"/>
      </w:pPr>
      <w:r>
        <w:rPr>
          <w:rStyle w:val="VerbatimChar"/>
        </w:rPr>
        <w:t xml:space="preserve">##  [1] 2011 </w:t>
      </w:r>
      <w:proofErr w:type="spellStart"/>
      <w:r>
        <w:rPr>
          <w:rStyle w:val="VerbatimChar"/>
        </w:rPr>
        <w:t>2011</w:t>
      </w:r>
      <w:proofErr w:type="spellEnd"/>
      <w:r>
        <w:rPr>
          <w:rStyle w:val="VerbatimChar"/>
        </w:rPr>
        <w:t xml:space="preserve"> 2010 </w:t>
      </w:r>
      <w:proofErr w:type="spellStart"/>
      <w:r>
        <w:rPr>
          <w:rStyle w:val="VerbatimChar"/>
        </w:rPr>
        <w:t>2010</w:t>
      </w:r>
      <w:proofErr w:type="spellEnd"/>
      <w:r>
        <w:rPr>
          <w:rStyle w:val="VerbatimChar"/>
        </w:rPr>
        <w:t xml:space="preserve"> </w:t>
      </w:r>
      <w:proofErr w:type="spellStart"/>
      <w:r>
        <w:rPr>
          <w:rStyle w:val="VerbatimChar"/>
        </w:rPr>
        <w:t>2010</w:t>
      </w:r>
      <w:proofErr w:type="spellEnd"/>
      <w:r>
        <w:rPr>
          <w:rStyle w:val="VerbatimChar"/>
        </w:rPr>
        <w:t xml:space="preserve"> 2012 2011 2010 2011 2010</w:t>
      </w:r>
      <w:r>
        <w:br/>
      </w:r>
      <w:r>
        <w:rPr>
          <w:rStyle w:val="VerbatimChar"/>
        </w:rPr>
        <w:t>## Levels: 2010 2011 2012</w:t>
      </w:r>
    </w:p>
    <w:p w14:paraId="00465B4B" w14:textId="77777777" w:rsidR="00D96D82" w:rsidRDefault="00C135C8">
      <w:pPr>
        <w:pStyle w:val="FirstParagraph"/>
      </w:pPr>
      <w:r>
        <w:t>In the final example we aggregate and plot data by fiscal year.</w:t>
      </w:r>
    </w:p>
    <w:p w14:paraId="00465B4C" w14:textId="77777777" w:rsidR="00D96D82" w:rsidRDefault="00C135C8">
      <w:pPr>
        <w:pStyle w:val="Heading4"/>
      </w:pPr>
      <w:bookmarkStart w:id="157" w:name="example-15"/>
      <w:bookmarkEnd w:id="157"/>
      <w:r>
        <w:t>Example 15</w:t>
      </w:r>
    </w:p>
    <w:p w14:paraId="00465B4D" w14:textId="77777777" w:rsidR="00D96D82" w:rsidRDefault="00C135C8">
      <w:pPr>
        <w:pStyle w:val="FirstParagraph"/>
      </w:pPr>
      <w:r>
        <w:t>ABC Insurance Co. records loss amounts associated with the dates of loss at regular intervals. Suppose the amounts as of 2016-06-30 are</w:t>
      </w:r>
    </w:p>
    <w:p w14:paraId="00465B4E" w14:textId="77777777" w:rsidR="00D96D82" w:rsidRDefault="00C135C8">
      <w:pPr>
        <w:pStyle w:val="SourceCode"/>
      </w:pPr>
      <w:r>
        <w:rPr>
          <w:rStyle w:val="NormalTok"/>
        </w:rPr>
        <w:t>(</w:t>
      </w:r>
      <w:proofErr w:type="spellStart"/>
      <w:r>
        <w:rPr>
          <w:rStyle w:val="NormalTok"/>
        </w:rPr>
        <w:t>LossAmount</w:t>
      </w:r>
      <w:proofErr w:type="spellEnd"/>
      <w:r>
        <w:rPr>
          <w:rStyle w:val="NormalTok"/>
        </w:rPr>
        <w:t xml:space="preserve"> &lt;-</w:t>
      </w:r>
      <w:r>
        <w:rPr>
          <w:rStyle w:val="StringTok"/>
        </w:rPr>
        <w:t xml:space="preserve"> </w:t>
      </w:r>
      <w:proofErr w:type="gramStart"/>
      <w:r>
        <w:rPr>
          <w:rStyle w:val="KeywordTok"/>
        </w:rPr>
        <w:t>round</w:t>
      </w:r>
      <w:r>
        <w:rPr>
          <w:rStyle w:val="NormalTok"/>
        </w:rPr>
        <w:t>(</w:t>
      </w:r>
      <w:proofErr w:type="spellStart"/>
      <w:proofErr w:type="gramEnd"/>
      <w:r>
        <w:rPr>
          <w:rStyle w:val="KeywordTok"/>
        </w:rPr>
        <w:t>rnorm</w:t>
      </w:r>
      <w:proofErr w:type="spellEnd"/>
      <w:r>
        <w:rPr>
          <w:rStyle w:val="NormalTok"/>
        </w:rPr>
        <w:t>(</w:t>
      </w:r>
      <w:r>
        <w:rPr>
          <w:rStyle w:val="DecValTok"/>
        </w:rPr>
        <w:t>10</w:t>
      </w:r>
      <w:r>
        <w:rPr>
          <w:rStyle w:val="NormalTok"/>
        </w:rPr>
        <w:t xml:space="preserve">, </w:t>
      </w:r>
      <w:r>
        <w:rPr>
          <w:rStyle w:val="DecValTok"/>
        </w:rPr>
        <w:t>1000</w:t>
      </w:r>
      <w:r>
        <w:rPr>
          <w:rStyle w:val="NormalTok"/>
        </w:rPr>
        <w:t xml:space="preserve">, </w:t>
      </w:r>
      <w:r>
        <w:rPr>
          <w:rStyle w:val="DecValTok"/>
        </w:rPr>
        <w:t>100</w:t>
      </w:r>
      <w:r>
        <w:rPr>
          <w:rStyle w:val="NormalTok"/>
        </w:rPr>
        <w:t>), -</w:t>
      </w:r>
      <w:r>
        <w:rPr>
          <w:rStyle w:val="DecValTok"/>
        </w:rPr>
        <w:t>1</w:t>
      </w:r>
      <w:r>
        <w:rPr>
          <w:rStyle w:val="NormalTok"/>
        </w:rPr>
        <w:t>))</w:t>
      </w:r>
    </w:p>
    <w:p w14:paraId="00465B4F" w14:textId="77777777" w:rsidR="00D96D82" w:rsidRDefault="00C135C8">
      <w:pPr>
        <w:pStyle w:val="SourceCode"/>
      </w:pPr>
      <w:r>
        <w:rPr>
          <w:rStyle w:val="VerbatimChar"/>
        </w:rPr>
        <w:t>##  [1</w:t>
      </w:r>
      <w:proofErr w:type="gramStart"/>
      <w:r>
        <w:rPr>
          <w:rStyle w:val="VerbatimChar"/>
        </w:rPr>
        <w:t>]  890</w:t>
      </w:r>
      <w:proofErr w:type="gramEnd"/>
      <w:r>
        <w:rPr>
          <w:rStyle w:val="VerbatimChar"/>
        </w:rPr>
        <w:t xml:space="preserve">  970  </w:t>
      </w:r>
      <w:proofErr w:type="spellStart"/>
      <w:r>
        <w:rPr>
          <w:rStyle w:val="VerbatimChar"/>
        </w:rPr>
        <w:t>970</w:t>
      </w:r>
      <w:proofErr w:type="spellEnd"/>
      <w:r>
        <w:rPr>
          <w:rStyle w:val="VerbatimChar"/>
        </w:rPr>
        <w:t xml:space="preserve">  960 1030  910 1040  880  980 1040</w:t>
      </w:r>
    </w:p>
    <w:p w14:paraId="00465B50" w14:textId="77777777" w:rsidR="00D96D82" w:rsidRDefault="00C135C8">
      <w:pPr>
        <w:pStyle w:val="FirstParagraph"/>
      </w:pPr>
      <w:r>
        <w:t>ABC's actuaries want to aggregate loss by age. The C-Suite wants aggregations by fiscal year. Everyone wants visuals! No problem.</w:t>
      </w:r>
    </w:p>
    <w:p w14:paraId="00465B51" w14:textId="77777777" w:rsidR="00D96D82" w:rsidRDefault="00C135C8">
      <w:pPr>
        <w:pStyle w:val="BodyText"/>
      </w:pPr>
      <w:r>
        <w:t xml:space="preserve">First, cut the loss dates into fiscal years (FY), but this time also use </w:t>
      </w:r>
      <w:proofErr w:type="spellStart"/>
      <w:r>
        <w:rPr>
          <w:rStyle w:val="VerbatimChar"/>
        </w:rPr>
        <w:t>attr.breaks</w:t>
      </w:r>
      <w:proofErr w:type="spellEnd"/>
      <w:r>
        <w:rPr>
          <w:rStyle w:val="VerbatimChar"/>
        </w:rPr>
        <w:t xml:space="preserve"> = TRUE</w:t>
      </w:r>
      <w:r>
        <w:t>.</w:t>
      </w:r>
    </w:p>
    <w:p w14:paraId="00465B52" w14:textId="77777777" w:rsidR="00D96D82" w:rsidRDefault="00C135C8">
      <w:pPr>
        <w:pStyle w:val="BlockText"/>
      </w:pPr>
      <w:r>
        <w:rPr>
          <w:noProof/>
        </w:rPr>
        <w:drawing>
          <wp:inline distT="0" distB="0" distL="0" distR="0" wp14:anchorId="00465B7B" wp14:editId="00465B7C">
            <wp:extent cx="317500" cy="317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r.png"/>
                    <pic:cNvPicPr>
                      <a:picLocks noChangeAspect="1" noChangeArrowheads="1"/>
                    </pic:cNvPicPr>
                  </pic:nvPicPr>
                  <pic:blipFill>
                    <a:blip r:embed="rId9"/>
                    <a:stretch>
                      <a:fillRect/>
                    </a:stretch>
                  </pic:blipFill>
                  <pic:spPr bwMode="auto">
                    <a:xfrm>
                      <a:off x="0" y="0"/>
                      <a:ext cx="317500" cy="317500"/>
                    </a:xfrm>
                    <a:prstGeom prst="rect">
                      <a:avLst/>
                    </a:prstGeom>
                    <a:noFill/>
                    <a:ln w="9525">
                      <a:noFill/>
                      <a:headEnd/>
                      <a:tailEnd/>
                    </a:ln>
                  </pic:spPr>
                </pic:pic>
              </a:graphicData>
            </a:graphic>
          </wp:inline>
        </w:drawing>
      </w:r>
      <w:r>
        <w:t xml:space="preserve"> To make the break points available for subsequent date aging, set </w:t>
      </w:r>
      <w:proofErr w:type="spellStart"/>
      <w:r>
        <w:rPr>
          <w:rStyle w:val="VerbatimChar"/>
        </w:rPr>
        <w:t>attr.breaks</w:t>
      </w:r>
      <w:proofErr w:type="spellEnd"/>
      <w:r>
        <w:rPr>
          <w:rStyle w:val="VerbatimChar"/>
        </w:rPr>
        <w:t xml:space="preserve"> = TRUE</w:t>
      </w:r>
      <w:r>
        <w:t xml:space="preserve"> in </w:t>
      </w:r>
      <w:proofErr w:type="spellStart"/>
      <w:r>
        <w:rPr>
          <w:rStyle w:val="VerbatimChar"/>
        </w:rPr>
        <w:t>cutmondate</w:t>
      </w:r>
      <w:proofErr w:type="spellEnd"/>
      <w:r>
        <w:t>.</w:t>
      </w:r>
    </w:p>
    <w:p w14:paraId="00465B53" w14:textId="77777777" w:rsidR="00D96D82" w:rsidRDefault="00C135C8">
      <w:pPr>
        <w:pStyle w:val="SourceCode"/>
      </w:pPr>
      <w:r>
        <w:rPr>
          <w:rStyle w:val="NormalTok"/>
        </w:rPr>
        <w:t>FY &lt;-</w:t>
      </w:r>
      <w:r>
        <w:rPr>
          <w:rStyle w:val="StringTok"/>
        </w:rPr>
        <w:t xml:space="preserve"> </w:t>
      </w:r>
      <w:proofErr w:type="spellStart"/>
      <w:proofErr w:type="gramStart"/>
      <w:r>
        <w:rPr>
          <w:rStyle w:val="KeywordTok"/>
        </w:rPr>
        <w:t>cutmondate</w:t>
      </w:r>
      <w:proofErr w:type="spellEnd"/>
      <w:r>
        <w:rPr>
          <w:rStyle w:val="NormalTok"/>
        </w:rPr>
        <w:t>(</w:t>
      </w:r>
      <w:proofErr w:type="spellStart"/>
      <w:proofErr w:type="gramEnd"/>
      <w:r>
        <w:rPr>
          <w:rStyle w:val="KeywordTok"/>
        </w:rPr>
        <w:t>mondate</w:t>
      </w:r>
      <w:proofErr w:type="spellEnd"/>
      <w:r>
        <w:rPr>
          <w:rStyle w:val="NormalTok"/>
        </w:rPr>
        <w:t>(</w:t>
      </w:r>
      <w:proofErr w:type="spellStart"/>
      <w:r>
        <w:rPr>
          <w:rStyle w:val="NormalTok"/>
        </w:rPr>
        <w:t>DateOfLoss</w:t>
      </w:r>
      <w:proofErr w:type="spellEnd"/>
      <w:r>
        <w:rPr>
          <w:rStyle w:val="NormalTok"/>
        </w:rPr>
        <w:t xml:space="preserve">, </w:t>
      </w:r>
      <w:proofErr w:type="spellStart"/>
      <w:r>
        <w:rPr>
          <w:rStyle w:val="DataTypeTok"/>
        </w:rPr>
        <w:t>displayFormat</w:t>
      </w:r>
      <w:proofErr w:type="spellEnd"/>
      <w:r>
        <w:rPr>
          <w:rStyle w:val="DataTypeTok"/>
        </w:rPr>
        <w:t xml:space="preserve"> =</w:t>
      </w:r>
      <w:r>
        <w:rPr>
          <w:rStyle w:val="NormalTok"/>
        </w:rPr>
        <w:t xml:space="preserve"> </w:t>
      </w:r>
      <w:r>
        <w:rPr>
          <w:rStyle w:val="StringTok"/>
        </w:rPr>
        <w:t>"%Y"</w:t>
      </w:r>
      <w:r>
        <w:rPr>
          <w:rStyle w:val="NormalTok"/>
        </w:rPr>
        <w:t xml:space="preserve">), </w:t>
      </w:r>
      <w:r>
        <w:br/>
      </w:r>
      <w:r>
        <w:rPr>
          <w:rStyle w:val="NormalTok"/>
        </w:rPr>
        <w:t xml:space="preserve">           </w:t>
      </w:r>
      <w:r>
        <w:rPr>
          <w:rStyle w:val="DataTypeTok"/>
        </w:rPr>
        <w:t>breaks =</w:t>
      </w:r>
      <w:r>
        <w:rPr>
          <w:rStyle w:val="NormalTok"/>
        </w:rPr>
        <w:t xml:space="preserve"> </w:t>
      </w:r>
      <w:r>
        <w:rPr>
          <w:rStyle w:val="StringTok"/>
        </w:rPr>
        <w:t>"year"</w:t>
      </w:r>
      <w:r>
        <w:rPr>
          <w:rStyle w:val="NormalTok"/>
        </w:rPr>
        <w:t xml:space="preserve">, </w:t>
      </w:r>
      <w:r>
        <w:rPr>
          <w:rStyle w:val="DataTypeTok"/>
        </w:rPr>
        <w:t>right =</w:t>
      </w:r>
      <w:r>
        <w:rPr>
          <w:rStyle w:val="NormalTok"/>
        </w:rPr>
        <w:t xml:space="preserve"> </w:t>
      </w:r>
      <w:r>
        <w:rPr>
          <w:rStyle w:val="OtherTok"/>
        </w:rPr>
        <w:t>FALSE</w:t>
      </w:r>
      <w:r>
        <w:rPr>
          <w:rStyle w:val="NormalTok"/>
        </w:rPr>
        <w:t xml:space="preserve">, </w:t>
      </w:r>
      <w:proofErr w:type="spellStart"/>
      <w:r>
        <w:rPr>
          <w:rStyle w:val="DataTypeTok"/>
        </w:rPr>
        <w:t>startmonth</w:t>
      </w:r>
      <w:proofErr w:type="spellEnd"/>
      <w:r>
        <w:rPr>
          <w:rStyle w:val="DataTypeTok"/>
        </w:rPr>
        <w:t xml:space="preserve"> =</w:t>
      </w:r>
      <w:r>
        <w:rPr>
          <w:rStyle w:val="NormalTok"/>
        </w:rPr>
        <w:t xml:space="preserve"> </w:t>
      </w:r>
      <w:r>
        <w:rPr>
          <w:rStyle w:val="DecValTok"/>
        </w:rPr>
        <w:t>7</w:t>
      </w:r>
      <w:r>
        <w:rPr>
          <w:rStyle w:val="NormalTok"/>
        </w:rPr>
        <w:t>,</w:t>
      </w:r>
      <w:r>
        <w:br/>
      </w:r>
      <w:r>
        <w:rPr>
          <w:rStyle w:val="NormalTok"/>
        </w:rPr>
        <w:t xml:space="preserve">           </w:t>
      </w:r>
      <w:proofErr w:type="spellStart"/>
      <w:r>
        <w:rPr>
          <w:rStyle w:val="DataTypeTok"/>
        </w:rPr>
        <w:t>attr.breaks</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asof</w:t>
      </w:r>
      <w:proofErr w:type="spellEnd"/>
      <w:r>
        <w:rPr>
          <w:rStyle w:val="NormalTok"/>
        </w:rPr>
        <w:t xml:space="preserve"> &lt;-</w:t>
      </w:r>
      <w:r>
        <w:rPr>
          <w:rStyle w:val="StringTok"/>
        </w:rPr>
        <w:t xml:space="preserve"> </w:t>
      </w:r>
      <w:proofErr w:type="spellStart"/>
      <w:r>
        <w:rPr>
          <w:rStyle w:val="KeywordTok"/>
        </w:rPr>
        <w:t>mondate.ymd</w:t>
      </w:r>
      <w:proofErr w:type="spellEnd"/>
      <w:r>
        <w:rPr>
          <w:rStyle w:val="NormalTok"/>
        </w:rPr>
        <w:t>(</w:t>
      </w:r>
      <w:r>
        <w:rPr>
          <w:rStyle w:val="DecValTok"/>
        </w:rPr>
        <w:t>2016</w:t>
      </w:r>
      <w:r>
        <w:rPr>
          <w:rStyle w:val="NormalTok"/>
        </w:rPr>
        <w:t xml:space="preserve">, </w:t>
      </w:r>
      <w:r>
        <w:rPr>
          <w:rStyle w:val="DecValTok"/>
        </w:rPr>
        <w:t>6</w:t>
      </w:r>
      <w:r>
        <w:rPr>
          <w:rStyle w:val="NormalTok"/>
        </w:rPr>
        <w:t>)</w:t>
      </w:r>
      <w:r>
        <w:br/>
      </w:r>
      <w:r>
        <w:rPr>
          <w:rStyle w:val="NormalTok"/>
        </w:rPr>
        <w:t>age &lt;-</w:t>
      </w:r>
      <w:r>
        <w:rPr>
          <w:rStyle w:val="StringTok"/>
        </w:rPr>
        <w:t xml:space="preserve"> </w:t>
      </w:r>
      <w:proofErr w:type="spellStart"/>
      <w:r>
        <w:rPr>
          <w:rStyle w:val="NormalTok"/>
        </w:rPr>
        <w:t>asof</w:t>
      </w:r>
      <w:proofErr w:type="spellEnd"/>
      <w:r>
        <w:rPr>
          <w:rStyle w:val="NormalTok"/>
        </w:rPr>
        <w:t xml:space="preserve"> -</w:t>
      </w:r>
      <w:r>
        <w:rPr>
          <w:rStyle w:val="StringTok"/>
        </w:rPr>
        <w:t xml:space="preserve"> </w:t>
      </w:r>
      <w:proofErr w:type="spellStart"/>
      <w:r>
        <w:rPr>
          <w:rStyle w:val="KeywordTok"/>
        </w:rPr>
        <w:t>attr</w:t>
      </w:r>
      <w:proofErr w:type="spellEnd"/>
      <w:r>
        <w:rPr>
          <w:rStyle w:val="NormalTok"/>
        </w:rPr>
        <w:t xml:space="preserve">(FY, </w:t>
      </w:r>
      <w:r>
        <w:rPr>
          <w:rStyle w:val="StringTok"/>
        </w:rPr>
        <w:t>"breaks"</w:t>
      </w:r>
      <w:r>
        <w:rPr>
          <w:rStyle w:val="NormalTok"/>
        </w:rPr>
        <w:t>)[FY]</w:t>
      </w:r>
      <w:r>
        <w:br/>
      </w:r>
      <w:r>
        <w:rPr>
          <w:rStyle w:val="NormalTok"/>
        </w:rPr>
        <w:t>(data &lt;-</w:t>
      </w:r>
      <w:r>
        <w:rPr>
          <w:rStyle w:val="StringTok"/>
        </w:rPr>
        <w:t xml:space="preserve"> </w:t>
      </w:r>
      <w:proofErr w:type="spellStart"/>
      <w:r>
        <w:rPr>
          <w:rStyle w:val="KeywordTok"/>
        </w:rPr>
        <w:t>data.frame</w:t>
      </w:r>
      <w:proofErr w:type="spellEnd"/>
      <w:r>
        <w:rPr>
          <w:rStyle w:val="NormalTok"/>
        </w:rPr>
        <w:t>(</w:t>
      </w:r>
      <w:proofErr w:type="spellStart"/>
      <w:r>
        <w:rPr>
          <w:rStyle w:val="NormalTok"/>
        </w:rPr>
        <w:t>DateOfLoss</w:t>
      </w:r>
      <w:proofErr w:type="spellEnd"/>
      <w:r>
        <w:rPr>
          <w:rStyle w:val="NormalTok"/>
        </w:rPr>
        <w:t xml:space="preserve">, </w:t>
      </w:r>
      <w:proofErr w:type="spellStart"/>
      <w:r>
        <w:rPr>
          <w:rStyle w:val="NormalTok"/>
        </w:rPr>
        <w:t>LossAmount</w:t>
      </w:r>
      <w:proofErr w:type="spellEnd"/>
      <w:r>
        <w:rPr>
          <w:rStyle w:val="NormalTok"/>
        </w:rPr>
        <w:t xml:space="preserve">, FY, </w:t>
      </w:r>
      <w:proofErr w:type="spellStart"/>
      <w:r>
        <w:rPr>
          <w:rStyle w:val="DataTypeTok"/>
        </w:rPr>
        <w:t>FYage</w:t>
      </w:r>
      <w:proofErr w:type="spellEnd"/>
      <w:r>
        <w:rPr>
          <w:rStyle w:val="DataTypeTok"/>
        </w:rPr>
        <w:t xml:space="preserve"> =</w:t>
      </w:r>
      <w:r>
        <w:rPr>
          <w:rStyle w:val="NormalTok"/>
        </w:rPr>
        <w:t xml:space="preserve"> age))</w:t>
      </w:r>
    </w:p>
    <w:p w14:paraId="00465B54" w14:textId="77777777" w:rsidR="00D96D82" w:rsidRDefault="00C135C8">
      <w:pPr>
        <w:pStyle w:val="SourceCode"/>
      </w:pPr>
      <w:r>
        <w:rPr>
          <w:rStyle w:val="VerbatimChar"/>
        </w:rPr>
        <w:t>#</w:t>
      </w:r>
      <w:proofErr w:type="gramStart"/>
      <w:r>
        <w:rPr>
          <w:rStyle w:val="VerbatimChar"/>
        </w:rPr>
        <w:t xml:space="preserve">#    </w:t>
      </w:r>
      <w:proofErr w:type="spellStart"/>
      <w:r>
        <w:rPr>
          <w:rStyle w:val="VerbatimChar"/>
        </w:rPr>
        <w:t>DateOfLoss</w:t>
      </w:r>
      <w:proofErr w:type="spellEnd"/>
      <w:proofErr w:type="gramEnd"/>
      <w:r>
        <w:rPr>
          <w:rStyle w:val="VerbatimChar"/>
        </w:rPr>
        <w:t xml:space="preserve"> </w:t>
      </w:r>
      <w:proofErr w:type="spellStart"/>
      <w:r>
        <w:rPr>
          <w:rStyle w:val="VerbatimChar"/>
        </w:rPr>
        <w:t>LossAmount</w:t>
      </w:r>
      <w:proofErr w:type="spellEnd"/>
      <w:r>
        <w:rPr>
          <w:rStyle w:val="VerbatimChar"/>
        </w:rPr>
        <w:t xml:space="preserve">   FY     </w:t>
      </w:r>
      <w:proofErr w:type="spellStart"/>
      <w:r>
        <w:rPr>
          <w:rStyle w:val="VerbatimChar"/>
        </w:rPr>
        <w:t>FYage</w:t>
      </w:r>
      <w:proofErr w:type="spellEnd"/>
      <w:r>
        <w:br/>
      </w:r>
      <w:r>
        <w:rPr>
          <w:rStyle w:val="VerbatimChar"/>
        </w:rPr>
        <w:t>## 1  2011-08-18        890 2011 60 months</w:t>
      </w:r>
      <w:r>
        <w:br/>
      </w:r>
      <w:r>
        <w:rPr>
          <w:rStyle w:val="VerbatimChar"/>
        </w:rPr>
        <w:t>## 2  2011-12-26        970 2011 60 months</w:t>
      </w:r>
      <w:r>
        <w:br/>
      </w:r>
      <w:r>
        <w:rPr>
          <w:rStyle w:val="VerbatimChar"/>
        </w:rPr>
        <w:t>## 3  2011-02-13        970 2010 72 months</w:t>
      </w:r>
      <w:r>
        <w:br/>
      </w:r>
      <w:r>
        <w:rPr>
          <w:rStyle w:val="VerbatimChar"/>
        </w:rPr>
        <w:t>## 4  2011-02-12        960 2010 72 months</w:t>
      </w:r>
      <w:r>
        <w:br/>
      </w:r>
      <w:r>
        <w:rPr>
          <w:rStyle w:val="VerbatimChar"/>
        </w:rPr>
        <w:t>## 5  2011-05-12       1030 2010 72 months</w:t>
      </w:r>
      <w:r>
        <w:br/>
      </w:r>
      <w:r>
        <w:rPr>
          <w:rStyle w:val="VerbatimChar"/>
        </w:rPr>
        <w:t>## 6  2013-05-30        910 2012 48 months</w:t>
      </w:r>
      <w:r>
        <w:br/>
      </w:r>
      <w:r>
        <w:rPr>
          <w:rStyle w:val="VerbatimChar"/>
        </w:rPr>
        <w:t>## 7  2012-01-10       1040 2011 60 months</w:t>
      </w:r>
      <w:r>
        <w:br/>
      </w:r>
      <w:r>
        <w:rPr>
          <w:rStyle w:val="VerbatimChar"/>
        </w:rPr>
        <w:t>## 8  2011-06-12        880 2010 72 months</w:t>
      </w:r>
      <w:r>
        <w:br/>
      </w:r>
      <w:r>
        <w:rPr>
          <w:rStyle w:val="VerbatimChar"/>
        </w:rPr>
        <w:lastRenderedPageBreak/>
        <w:t>## 9  2011-10-18        980 2011 60 months</w:t>
      </w:r>
      <w:r>
        <w:br/>
      </w:r>
      <w:r>
        <w:rPr>
          <w:rStyle w:val="VerbatimChar"/>
        </w:rPr>
        <w:t>## 10 2011-02-14       1040 2010 72 months</w:t>
      </w:r>
    </w:p>
    <w:p w14:paraId="00465B55" w14:textId="77777777" w:rsidR="00D96D82" w:rsidRDefault="00C135C8">
      <w:pPr>
        <w:pStyle w:val="FirstParagraph"/>
      </w:pPr>
      <w:r>
        <w:t xml:space="preserve">Calculate loss totals -- here we use </w:t>
      </w:r>
      <w:r>
        <w:rPr>
          <w:rStyle w:val="VerbatimChar"/>
        </w:rPr>
        <w:t>aggregate</w:t>
      </w:r>
      <w:r>
        <w:t xml:space="preserve"> -- and plot those totals -- here we use base R graphics. The first plot is by FY, the second by FY age.</w:t>
      </w:r>
    </w:p>
    <w:p w14:paraId="00465B56" w14:textId="77777777" w:rsidR="00D96D82" w:rsidRDefault="00C135C8">
      <w:pPr>
        <w:pStyle w:val="SourceCode"/>
      </w:pPr>
      <w:r>
        <w:rPr>
          <w:rStyle w:val="NormalTok"/>
        </w:rPr>
        <w:t>(</w:t>
      </w:r>
      <w:proofErr w:type="spellStart"/>
      <w:r>
        <w:rPr>
          <w:rStyle w:val="NormalTok"/>
        </w:rPr>
        <w:t>LossByFY</w:t>
      </w:r>
      <w:proofErr w:type="spellEnd"/>
      <w:r>
        <w:rPr>
          <w:rStyle w:val="NormalTok"/>
        </w:rPr>
        <w:t xml:space="preserve"> &lt;-</w:t>
      </w:r>
      <w:r>
        <w:rPr>
          <w:rStyle w:val="StringTok"/>
        </w:rPr>
        <w:t xml:space="preserve"> </w:t>
      </w:r>
      <w:proofErr w:type="gramStart"/>
      <w:r>
        <w:rPr>
          <w:rStyle w:val="KeywordTok"/>
        </w:rPr>
        <w:t>aggregate</w:t>
      </w:r>
      <w:r>
        <w:rPr>
          <w:rStyle w:val="NormalTok"/>
        </w:rPr>
        <w:t>(</w:t>
      </w:r>
      <w:proofErr w:type="spellStart"/>
      <w:proofErr w:type="gramEnd"/>
      <w:r>
        <w:rPr>
          <w:rStyle w:val="NormalTok"/>
        </w:rPr>
        <w:t>LossAmount</w:t>
      </w:r>
      <w:proofErr w:type="spellEnd"/>
      <w:r>
        <w:rPr>
          <w:rStyle w:val="NormalTok"/>
        </w:rPr>
        <w:t xml:space="preserve"> ~</w:t>
      </w:r>
      <w:r>
        <w:rPr>
          <w:rStyle w:val="StringTok"/>
        </w:rPr>
        <w:t xml:space="preserve"> </w:t>
      </w:r>
      <w:r>
        <w:rPr>
          <w:rStyle w:val="NormalTok"/>
        </w:rPr>
        <w:t>FY, data, sum))</w:t>
      </w:r>
    </w:p>
    <w:p w14:paraId="00465B57" w14:textId="77777777" w:rsidR="00D96D82" w:rsidRDefault="00C135C8">
      <w:pPr>
        <w:pStyle w:val="SourceCode"/>
      </w:pPr>
      <w:r>
        <w:rPr>
          <w:rStyle w:val="VerbatimChar"/>
        </w:rPr>
        <w:t>#</w:t>
      </w:r>
      <w:proofErr w:type="gramStart"/>
      <w:r>
        <w:rPr>
          <w:rStyle w:val="VerbatimChar"/>
        </w:rPr>
        <w:t>#     FY</w:t>
      </w:r>
      <w:proofErr w:type="gramEnd"/>
      <w:r>
        <w:rPr>
          <w:rStyle w:val="VerbatimChar"/>
        </w:rPr>
        <w:t xml:space="preserve"> </w:t>
      </w:r>
      <w:proofErr w:type="spellStart"/>
      <w:r>
        <w:rPr>
          <w:rStyle w:val="VerbatimChar"/>
        </w:rPr>
        <w:t>LossAmount</w:t>
      </w:r>
      <w:proofErr w:type="spellEnd"/>
      <w:r>
        <w:br/>
      </w:r>
      <w:r>
        <w:rPr>
          <w:rStyle w:val="VerbatimChar"/>
        </w:rPr>
        <w:t>## 1 2010       4880</w:t>
      </w:r>
      <w:r>
        <w:br/>
      </w:r>
      <w:r>
        <w:rPr>
          <w:rStyle w:val="VerbatimChar"/>
        </w:rPr>
        <w:t>## 2 2011       3880</w:t>
      </w:r>
      <w:r>
        <w:br/>
      </w:r>
      <w:r>
        <w:rPr>
          <w:rStyle w:val="VerbatimChar"/>
        </w:rPr>
        <w:t>## 3 2012        910</w:t>
      </w:r>
    </w:p>
    <w:p w14:paraId="00465B58" w14:textId="77777777" w:rsidR="00D96D82" w:rsidRDefault="00C135C8">
      <w:pPr>
        <w:pStyle w:val="SourceCode"/>
      </w:pPr>
      <w:proofErr w:type="spellStart"/>
      <w:proofErr w:type="gramStart"/>
      <w:r>
        <w:rPr>
          <w:rStyle w:val="KeywordTok"/>
        </w:rPr>
        <w:t>barplot</w:t>
      </w:r>
      <w:proofErr w:type="spellEnd"/>
      <w:proofErr w:type="gramEnd"/>
      <w:r>
        <w:rPr>
          <w:rStyle w:val="NormalTok"/>
        </w:rPr>
        <w:t>(</w:t>
      </w:r>
      <w:proofErr w:type="spellStart"/>
      <w:r>
        <w:rPr>
          <w:rStyle w:val="NormalTok"/>
        </w:rPr>
        <w:t>LossByFY$LossAmount</w:t>
      </w:r>
      <w:proofErr w:type="spellEnd"/>
      <w:r>
        <w:rPr>
          <w:rStyle w:val="NormalTok"/>
        </w:rPr>
        <w:t xml:space="preserve">, </w:t>
      </w:r>
      <w:proofErr w:type="spellStart"/>
      <w:r>
        <w:rPr>
          <w:rStyle w:val="DataTypeTok"/>
        </w:rPr>
        <w:t>names.arg</w:t>
      </w:r>
      <w:proofErr w:type="spellEnd"/>
      <w:r>
        <w:rPr>
          <w:rStyle w:val="DataTypeTok"/>
        </w:rPr>
        <w:t xml:space="preserve"> =</w:t>
      </w:r>
      <w:r>
        <w:rPr>
          <w:rStyle w:val="NormalTok"/>
        </w:rPr>
        <w:t xml:space="preserve"> </w:t>
      </w:r>
      <w:proofErr w:type="spellStart"/>
      <w:r>
        <w:rPr>
          <w:rStyle w:val="NormalTok"/>
        </w:rPr>
        <w:t>LossByFY$FY</w:t>
      </w:r>
      <w:proofErr w:type="spellEnd"/>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"$thousands"</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"Fiscal Year"</w:t>
      </w:r>
      <w:r>
        <w:rPr>
          <w:rStyle w:val="NormalTok"/>
        </w:rPr>
        <w: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"Total Loss</w:t>
      </w:r>
      <w:r>
        <w:rPr>
          <w:rStyle w:val="CharTok"/>
        </w:rPr>
        <w:t>\n</w:t>
      </w:r>
      <w:r>
        <w:rPr>
          <w:rStyle w:val="StringTok"/>
        </w:rPr>
        <w:t xml:space="preserve"> As of"</w:t>
      </w:r>
      <w:r>
        <w:rPr>
          <w:rStyle w:val="NormalTok"/>
        </w:rPr>
        <w:t xml:space="preserve">, </w:t>
      </w:r>
      <w:proofErr w:type="spellStart"/>
      <w:r>
        <w:rPr>
          <w:rStyle w:val="NormalTok"/>
        </w:rPr>
        <w:t>asof</w:t>
      </w:r>
      <w:proofErr w:type="spellEnd"/>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00465B59" w14:textId="77777777" w:rsidR="00D96D82" w:rsidRDefault="00C135C8">
      <w:pPr>
        <w:pStyle w:val="FirstParagraph"/>
      </w:pPr>
      <w:r>
        <w:rPr>
          <w:noProof/>
        </w:rPr>
        <w:drawing>
          <wp:inline distT="0" distB="0" distL="0" distR="0" wp14:anchorId="00465B7D" wp14:editId="00465B7E">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Dan\AppData\Local\Temp\RtmpYVT7L5\preview-1d203a542b4e.dir\Introduction_to_the_mondate_Package_files/figure-docx/unnamed-chunk-32-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00465B5A" w14:textId="77777777" w:rsidR="00D96D82" w:rsidRDefault="00C135C8">
      <w:pPr>
        <w:pStyle w:val="SourceCode"/>
      </w:pPr>
      <w:r>
        <w:rPr>
          <w:rStyle w:val="CommentTok"/>
        </w:rPr>
        <w:t xml:space="preserve"># </w:t>
      </w:r>
      <w:proofErr w:type="gramStart"/>
      <w:r>
        <w:rPr>
          <w:rStyle w:val="CommentTok"/>
        </w:rPr>
        <w:t>and</w:t>
      </w:r>
      <w:proofErr w:type="gramEnd"/>
      <w:r>
        <w:br/>
      </w:r>
      <w:r>
        <w:rPr>
          <w:rStyle w:val="NormalTok"/>
        </w:rPr>
        <w:t>(</w:t>
      </w:r>
      <w:proofErr w:type="spellStart"/>
      <w:r>
        <w:rPr>
          <w:rStyle w:val="NormalTok"/>
        </w:rPr>
        <w:t>LossByFYage</w:t>
      </w:r>
      <w:proofErr w:type="spellEnd"/>
      <w:r>
        <w:rPr>
          <w:rStyle w:val="NormalTok"/>
        </w:rPr>
        <w:t xml:space="preserve"> &lt;-</w:t>
      </w:r>
      <w:r>
        <w:rPr>
          <w:rStyle w:val="StringTok"/>
        </w:rPr>
        <w:t xml:space="preserve"> </w:t>
      </w:r>
      <w:r>
        <w:rPr>
          <w:rStyle w:val="KeywordTok"/>
        </w:rPr>
        <w:t>aggregate</w:t>
      </w:r>
      <w:r>
        <w:rPr>
          <w:rStyle w:val="NormalTok"/>
        </w:rPr>
        <w:t>(</w:t>
      </w:r>
      <w:proofErr w:type="spellStart"/>
      <w:r>
        <w:rPr>
          <w:rStyle w:val="NormalTok"/>
        </w:rPr>
        <w:t>LossAmount</w:t>
      </w:r>
      <w:proofErr w:type="spellEnd"/>
      <w:r>
        <w:rPr>
          <w:rStyle w:val="NormalTok"/>
        </w:rPr>
        <w:t xml:space="preserve"> ~</w:t>
      </w:r>
      <w:r>
        <w:rPr>
          <w:rStyle w:val="StringTok"/>
        </w:rPr>
        <w:t xml:space="preserve"> </w:t>
      </w:r>
      <w:proofErr w:type="spellStart"/>
      <w:r>
        <w:rPr>
          <w:rStyle w:val="NormalTok"/>
        </w:rPr>
        <w:t>FYage</w:t>
      </w:r>
      <w:proofErr w:type="spellEnd"/>
      <w:r>
        <w:rPr>
          <w:rStyle w:val="NormalTok"/>
        </w:rPr>
        <w:t>, data, sum))</w:t>
      </w:r>
    </w:p>
    <w:p w14:paraId="00465B5B" w14:textId="77777777" w:rsidR="00D96D82" w:rsidRDefault="00C135C8">
      <w:pPr>
        <w:pStyle w:val="SourceCode"/>
      </w:pPr>
      <w:r>
        <w:rPr>
          <w:rStyle w:val="VerbatimChar"/>
        </w:rPr>
        <w:t>#</w:t>
      </w:r>
      <w:proofErr w:type="gramStart"/>
      <w:r>
        <w:rPr>
          <w:rStyle w:val="VerbatimChar"/>
        </w:rPr>
        <w:t xml:space="preserve">#       </w:t>
      </w:r>
      <w:proofErr w:type="spellStart"/>
      <w:r>
        <w:rPr>
          <w:rStyle w:val="VerbatimChar"/>
        </w:rPr>
        <w:t>FYage</w:t>
      </w:r>
      <w:proofErr w:type="spellEnd"/>
      <w:proofErr w:type="gramEnd"/>
      <w:r>
        <w:rPr>
          <w:rStyle w:val="VerbatimChar"/>
        </w:rPr>
        <w:t xml:space="preserve"> </w:t>
      </w:r>
      <w:proofErr w:type="spellStart"/>
      <w:r>
        <w:rPr>
          <w:rStyle w:val="VerbatimChar"/>
        </w:rPr>
        <w:t>LossAmount</w:t>
      </w:r>
      <w:proofErr w:type="spellEnd"/>
      <w:r>
        <w:br/>
      </w:r>
      <w:r>
        <w:rPr>
          <w:rStyle w:val="VerbatimChar"/>
        </w:rPr>
        <w:t>## 1 48 months        910</w:t>
      </w:r>
      <w:r>
        <w:br/>
      </w:r>
      <w:r>
        <w:rPr>
          <w:rStyle w:val="VerbatimChar"/>
        </w:rPr>
        <w:t>## 2 60 months       3880</w:t>
      </w:r>
      <w:r>
        <w:br/>
      </w:r>
      <w:r>
        <w:rPr>
          <w:rStyle w:val="VerbatimChar"/>
        </w:rPr>
        <w:t>## 3 72 months       4880</w:t>
      </w:r>
    </w:p>
    <w:p w14:paraId="00465B5C" w14:textId="77777777" w:rsidR="00D96D82" w:rsidRDefault="00C135C8">
      <w:pPr>
        <w:pStyle w:val="SourceCode"/>
      </w:pPr>
      <w:proofErr w:type="spellStart"/>
      <w:proofErr w:type="gramStart"/>
      <w:r>
        <w:rPr>
          <w:rStyle w:val="KeywordTok"/>
        </w:rPr>
        <w:lastRenderedPageBreak/>
        <w:t>barplot</w:t>
      </w:r>
      <w:proofErr w:type="spellEnd"/>
      <w:proofErr w:type="gramEnd"/>
      <w:r>
        <w:rPr>
          <w:rStyle w:val="NormalTok"/>
        </w:rPr>
        <w:t>(</w:t>
      </w:r>
      <w:proofErr w:type="spellStart"/>
      <w:r>
        <w:rPr>
          <w:rStyle w:val="NormalTok"/>
        </w:rPr>
        <w:t>LossByFYage$LossAmount</w:t>
      </w:r>
      <w:proofErr w:type="spellEnd"/>
      <w:r>
        <w:rPr>
          <w:rStyle w:val="NormalTok"/>
        </w:rPr>
        <w:t xml:space="preserve">, </w:t>
      </w:r>
      <w:proofErr w:type="spellStart"/>
      <w:r>
        <w:rPr>
          <w:rStyle w:val="DataTypeTok"/>
        </w:rPr>
        <w:t>names.arg</w:t>
      </w:r>
      <w:proofErr w:type="spellEnd"/>
      <w:r>
        <w:rPr>
          <w:rStyle w:val="DataTypeTok"/>
        </w:rPr>
        <w:t xml:space="preserve"> =</w:t>
      </w:r>
      <w:r>
        <w:rPr>
          <w:rStyle w:val="NormalTok"/>
        </w:rPr>
        <w:t xml:space="preserve"> </w:t>
      </w:r>
      <w:proofErr w:type="spellStart"/>
      <w:r>
        <w:rPr>
          <w:rStyle w:val="NormalTok"/>
        </w:rPr>
        <w:t>LossByFYage$FYage</w:t>
      </w:r>
      <w:proofErr w:type="spellEnd"/>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"$thousands"</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"Fiscal Year Age (months)"</w:t>
      </w:r>
      <w:r>
        <w:rPr>
          <w:rStyle w:val="NormalTok"/>
        </w:rPr>
        <w: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"Total Loss</w:t>
      </w:r>
      <w:r>
        <w:rPr>
          <w:rStyle w:val="CharTok"/>
        </w:rPr>
        <w:t>\n</w:t>
      </w:r>
      <w:r>
        <w:rPr>
          <w:rStyle w:val="StringTok"/>
        </w:rPr>
        <w:t xml:space="preserve"> As of"</w:t>
      </w:r>
      <w:r>
        <w:rPr>
          <w:rStyle w:val="NormalTok"/>
        </w:rPr>
        <w:t xml:space="preserve">, </w:t>
      </w:r>
      <w:proofErr w:type="spellStart"/>
      <w:r>
        <w:rPr>
          <w:rStyle w:val="NormalTok"/>
        </w:rPr>
        <w:t>asof</w:t>
      </w:r>
      <w:proofErr w:type="spellEnd"/>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00465B5D" w14:textId="77777777" w:rsidR="00D96D82" w:rsidRDefault="00C135C8">
      <w:pPr>
        <w:pStyle w:val="FirstParagraph"/>
      </w:pPr>
      <w:r>
        <w:rPr>
          <w:noProof/>
        </w:rPr>
        <w:drawing>
          <wp:inline distT="0" distB="0" distL="0" distR="0" wp14:anchorId="00465B7F" wp14:editId="00465B8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Dan\AppData\Local\Temp\RtmpYVT7L5\preview-1d203a542b4e.dir\Introduction_to_the_mondate_Package_files/figure-docx/unnamed-chunk-32-2.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14:paraId="00465B5E" w14:textId="77777777" w:rsidR="00D96D82" w:rsidRDefault="00C135C8">
      <w:pPr>
        <w:pStyle w:val="Heading2"/>
      </w:pPr>
      <w:bookmarkStart w:id="158" w:name="summary"/>
      <w:bookmarkEnd w:id="158"/>
      <w:r>
        <w:t>Summary</w:t>
      </w:r>
    </w:p>
    <w:p w14:paraId="00465B5F" w14:textId="77777777" w:rsidR="00D96D82" w:rsidRDefault="00C135C8">
      <w:pPr>
        <w:pStyle w:val="FirstParagraph"/>
      </w:pPr>
      <w:r>
        <w:t xml:space="preserve">The </w:t>
      </w:r>
      <w:proofErr w:type="spellStart"/>
      <w:r>
        <w:t>mondate</w:t>
      </w:r>
      <w:proofErr w:type="spellEnd"/>
      <w:r>
        <w:t xml:space="preserve"> package represents dates in a way that enables date aging and sequencing in a mathematically "invertible" manner.</w:t>
      </w:r>
      <w:r>
        <w:rPr>
          <w:rStyle w:val="FootnoteReference"/>
        </w:rPr>
        <w:footnoteReference w:id="14"/>
      </w:r>
    </w:p>
    <w:p w14:paraId="00465B60" w14:textId="77777777" w:rsidR="00D96D82" w:rsidRDefault="00C135C8">
      <w:pPr>
        <w:pStyle w:val="BodyText"/>
      </w:pPr>
      <w:r>
        <w:t xml:space="preserve">A </w:t>
      </w:r>
      <w:proofErr w:type="spellStart"/>
      <w:r>
        <w:rPr>
          <w:rStyle w:val="VerbatimChar"/>
        </w:rPr>
        <w:t>mondate</w:t>
      </w:r>
      <w:proofErr w:type="spellEnd"/>
      <w:r>
        <w:t xml:space="preserve"> object is not appropriate for all situations. For example, a </w:t>
      </w:r>
      <w:proofErr w:type="spellStart"/>
      <w:r>
        <w:rPr>
          <w:rStyle w:val="VerbatimChar"/>
        </w:rPr>
        <w:t>mondate</w:t>
      </w:r>
      <w:proofErr w:type="spellEnd"/>
      <w:r>
        <w:t xml:space="preserve"> halfway through the month of February falls on the close of business of the 14th day (in most cases) </w:t>
      </w:r>
      <w:r>
        <w:lastRenderedPageBreak/>
        <w:t xml:space="preserve">but falls on the 15th day for April. If a time period other than month or year is more suited to the situation, use an R object other than </w:t>
      </w:r>
      <w:proofErr w:type="spellStart"/>
      <w:r>
        <w:rPr>
          <w:rStyle w:val="VerbatimChar"/>
        </w:rPr>
        <w:t>mondate</w:t>
      </w:r>
      <w:proofErr w:type="spellEnd"/>
      <w:r>
        <w:t>.</w:t>
      </w:r>
    </w:p>
    <w:p w14:paraId="00465B61" w14:textId="77777777" w:rsidR="00D96D82" w:rsidRDefault="00C135C8">
      <w:pPr>
        <w:pStyle w:val="BodyText"/>
      </w:pPr>
      <w:r>
        <w:t xml:space="preserve">Factors that associate similar events by date can be created by R's </w:t>
      </w:r>
      <w:r>
        <w:rPr>
          <w:rStyle w:val="VerbatimChar"/>
        </w:rPr>
        <w:t>cut</w:t>
      </w:r>
      <w:r>
        <w:t xml:space="preserve"> methods. A </w:t>
      </w:r>
      <w:r>
        <w:rPr>
          <w:rStyle w:val="VerbatimChar"/>
        </w:rPr>
        <w:t>cut</w:t>
      </w:r>
      <w:r>
        <w:t xml:space="preserve"> method exists for </w:t>
      </w:r>
      <w:proofErr w:type="spellStart"/>
      <w:r>
        <w:rPr>
          <w:rStyle w:val="VerbatimChar"/>
        </w:rPr>
        <w:t>mondate</w:t>
      </w:r>
      <w:proofErr w:type="spellEnd"/>
      <w:r>
        <w:t xml:space="preserve"> objects but the preferable function to use for cutting those and other date-representing objects (</w:t>
      </w:r>
      <w:r>
        <w:rPr>
          <w:rStyle w:val="VerbatimChar"/>
        </w:rPr>
        <w:t>Date</w:t>
      </w:r>
      <w:r>
        <w:t xml:space="preserve">, </w:t>
      </w:r>
      <w:proofErr w:type="spellStart"/>
      <w:r>
        <w:rPr>
          <w:rStyle w:val="VerbatimChar"/>
        </w:rPr>
        <w:t>POSIXt</w:t>
      </w:r>
      <w:proofErr w:type="spellEnd"/>
      <w:r>
        <w:t xml:space="preserve">) is </w:t>
      </w:r>
      <w:proofErr w:type="spellStart"/>
      <w:r>
        <w:rPr>
          <w:rStyle w:val="VerbatimChar"/>
        </w:rPr>
        <w:t>cutmondate</w:t>
      </w:r>
      <w:proofErr w:type="spellEnd"/>
      <w:r>
        <w:t xml:space="preserve"> because the arguments default to values intuitively appropriate for the object. The "</w:t>
      </w:r>
      <w:proofErr w:type="spellStart"/>
      <w:r>
        <w:t>startmonth</w:t>
      </w:r>
      <w:proofErr w:type="spellEnd"/>
      <w:r>
        <w:t xml:space="preserve">" </w:t>
      </w:r>
      <w:proofErr w:type="gramStart"/>
      <w:r>
        <w:t>arguments allows</w:t>
      </w:r>
      <w:proofErr w:type="gramEnd"/>
      <w:r>
        <w:t xml:space="preserve"> the creation of fiscal year cuts.</w:t>
      </w:r>
    </w:p>
    <w:p w14:paraId="00465B62" w14:textId="77777777" w:rsidR="00D96D82" w:rsidRDefault="00C135C8">
      <w:pPr>
        <w:pStyle w:val="Heading2"/>
      </w:pPr>
      <w:bookmarkStart w:id="159" w:name="thank-you"/>
      <w:bookmarkEnd w:id="159"/>
      <w:r>
        <w:t>Thank you</w:t>
      </w:r>
    </w:p>
    <w:p w14:paraId="00465B63" w14:textId="77777777" w:rsidR="00D96D82" w:rsidRDefault="00C135C8">
      <w:pPr>
        <w:pStyle w:val="FirstParagraph"/>
      </w:pPr>
      <w:r>
        <w:t xml:space="preserve">Many thanks to the R Development team for their work on </w:t>
      </w:r>
      <w:r>
        <w:rPr>
          <w:rStyle w:val="VerbatimChar"/>
        </w:rPr>
        <w:t>Date</w:t>
      </w:r>
      <w:r>
        <w:t xml:space="preserve"> and </w:t>
      </w:r>
      <w:proofErr w:type="spellStart"/>
      <w:r>
        <w:rPr>
          <w:rStyle w:val="VerbatimChar"/>
        </w:rPr>
        <w:t>POSIXt</w:t>
      </w:r>
      <w:proofErr w:type="spellEnd"/>
      <w:r>
        <w:t xml:space="preserve"> objects and methods.</w:t>
      </w:r>
    </w:p>
    <w:p w14:paraId="00465B64" w14:textId="77777777" w:rsidR="00D96D82" w:rsidRDefault="00C135C8">
      <w:pPr>
        <w:pStyle w:val="BodyText"/>
      </w:pPr>
      <w:r>
        <w:t xml:space="preserve">A special thank you goes out to Gabor </w:t>
      </w:r>
      <w:proofErr w:type="spellStart"/>
      <w:r>
        <w:t>Grothendieck</w:t>
      </w:r>
      <w:proofErr w:type="spellEnd"/>
      <w:r>
        <w:t xml:space="preserve"> for his suggestion of, and help with, </w:t>
      </w:r>
      <w:proofErr w:type="spellStart"/>
      <w:r>
        <w:rPr>
          <w:rStyle w:val="VerbatimChar"/>
        </w:rPr>
        <w:t>cut.mondate</w:t>
      </w:r>
      <w:proofErr w:type="spellEnd"/>
      <w:r>
        <w:t>.</w:t>
      </w:r>
    </w:p>
    <w:p w14:paraId="00465B65" w14:textId="77777777" w:rsidR="00D96D82" w:rsidRDefault="00C135C8">
      <w:pPr>
        <w:pStyle w:val="BodyText"/>
      </w:pPr>
      <w:r>
        <w:t xml:space="preserve">Finally, </w:t>
      </w:r>
      <w:proofErr w:type="gramStart"/>
      <w:r>
        <w:t>the "</w:t>
      </w:r>
      <w:proofErr w:type="spellStart"/>
      <w:r>
        <w:t>mondate</w:t>
      </w:r>
      <w:proofErr w:type="spellEnd"/>
      <w:r>
        <w:t xml:space="preserve"> perspective" was motivated by Damien Laker</w:t>
      </w:r>
      <w:proofErr w:type="gramEnd"/>
      <w:r>
        <w:t xml:space="preserve"> in his somewhat obscure 2008 paper </w:t>
      </w:r>
      <w:r>
        <w:rPr>
          <w:i/>
        </w:rPr>
        <w:t>Time Calculations for Annualizing Returns: The Need for Standardization</w:t>
      </w:r>
      <w:r>
        <w:rPr>
          <w:rStyle w:val="FootnoteReference"/>
        </w:rPr>
        <w:footnoteReference w:id="15"/>
      </w:r>
      <w:r>
        <w:t xml:space="preserve"> where he states the obvious :-)</w:t>
      </w:r>
    </w:p>
    <w:p w14:paraId="00465B66" w14:textId="77777777" w:rsidR="00D96D82" w:rsidRDefault="00C135C8">
      <w:pPr>
        <w:pStyle w:val="BlockText"/>
      </w:pPr>
      <w:r>
        <w:t>"</w:t>
      </w:r>
      <w:proofErr w:type="spellStart"/>
      <w:r>
        <w:t>Annualization</w:t>
      </w:r>
      <w:proofErr w:type="spellEnd"/>
      <w:r>
        <w:t xml:space="preserve"> calculations based on whole months never wind up accidentally calculating that a year is anything other than a year long."</w:t>
      </w:r>
    </w:p>
    <w:p w14:paraId="00465B67" w14:textId="77777777" w:rsidR="00D96D82" w:rsidRDefault="00C135C8">
      <w:pPr>
        <w:pStyle w:val="FirstParagraph"/>
      </w:pPr>
      <w:r>
        <w:t xml:space="preserve">Mr. Laker's </w:t>
      </w:r>
      <w:r>
        <w:rPr>
          <w:i/>
        </w:rPr>
        <w:t>Recommended Method</w:t>
      </w:r>
      <w:r>
        <w:t xml:space="preserve"> is based on two cases:</w:t>
      </w:r>
      <w:r>
        <w:rPr>
          <w:rStyle w:val="FootnoteReference"/>
        </w:rPr>
        <w:footnoteReference w:id="16"/>
      </w:r>
    </w:p>
    <w:p w14:paraId="00465B68" w14:textId="77777777" w:rsidR="00D96D82" w:rsidRDefault="00C135C8">
      <w:pPr>
        <w:pStyle w:val="Compact"/>
        <w:numPr>
          <w:ilvl w:val="0"/>
          <w:numId w:val="8"/>
        </w:numPr>
      </w:pPr>
      <w:r>
        <w:t>"For any period that starts and finishes on the last day of a month, the time calculation can be done entirely in months."</w:t>
      </w:r>
    </w:p>
    <w:p w14:paraId="00465B69" w14:textId="77777777" w:rsidR="00D96D82" w:rsidRDefault="00C135C8">
      <w:pPr>
        <w:pStyle w:val="Compact"/>
        <w:numPr>
          <w:ilvl w:val="0"/>
          <w:numId w:val="8"/>
        </w:numPr>
      </w:pPr>
      <w:r>
        <w:t>"In cases where the start date or end date is not the last day of a month, it will be necessary to count a partial month."</w:t>
      </w:r>
    </w:p>
    <w:p w14:paraId="00465B6A" w14:textId="77777777" w:rsidR="00D96D82" w:rsidRDefault="00C135C8">
      <w:pPr>
        <w:pStyle w:val="FirstParagraph"/>
      </w:pPr>
      <w:r>
        <w:t xml:space="preserve">The </w:t>
      </w:r>
      <w:proofErr w:type="spellStart"/>
      <w:r>
        <w:t>mondate</w:t>
      </w:r>
      <w:proofErr w:type="spellEnd"/>
      <w:r>
        <w:t xml:space="preserve"> package embraces this end-of-business, month-centric, a-year-equals-twelve-months perspective.</w:t>
      </w:r>
    </w:p>
    <w:sectPr w:rsidR="00D96D8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Daniel" w:date="2015-11-11T23:19:00Z" w:initials="D">
    <w:p w14:paraId="49B820C6" w14:textId="05906C44" w:rsidR="006B34F8" w:rsidRDefault="006B34F8">
      <w:pPr>
        <w:pStyle w:val="CommentText"/>
      </w:pPr>
      <w:r>
        <w:rPr>
          <w:rStyle w:val="CommentReference"/>
        </w:rPr>
        <w:annotationRef/>
      </w:r>
      <w:r w:rsidR="00AA7639">
        <w:t>Awesome paragraph. I wonder if it goes too far, however.</w:t>
      </w:r>
    </w:p>
  </w:comment>
  <w:comment w:id="30" w:author="michael flumian" w:date="2015-11-11T16:04:00Z" w:initials="mf">
    <w:p w14:paraId="750728E6" w14:textId="40E312B9" w:rsidR="006B34F8" w:rsidRDefault="006B34F8">
      <w:pPr>
        <w:pStyle w:val="CommentText"/>
      </w:pPr>
      <w:r>
        <w:rPr>
          <w:rStyle w:val="CommentReference"/>
        </w:rPr>
        <w:annotationRef/>
      </w:r>
      <w:r>
        <w:rPr>
          <w:noProof/>
        </w:rPr>
        <w:t>I'm not usre what this means.</w:t>
      </w:r>
    </w:p>
  </w:comment>
  <w:comment w:id="16" w:author="michael flumian" w:date="2015-11-11T16:06:00Z" w:initials="mf">
    <w:p w14:paraId="08284E9D" w14:textId="0D5C8487" w:rsidR="006B34F8" w:rsidRDefault="006B34F8">
      <w:pPr>
        <w:pStyle w:val="CommentText"/>
      </w:pPr>
      <w:r>
        <w:rPr>
          <w:rStyle w:val="CommentReference"/>
        </w:rPr>
        <w:annotationRef/>
      </w:r>
      <w:r>
        <w:rPr>
          <w:noProof/>
        </w:rPr>
        <w:t>Should these be in order of lenght -- day, month, year?</w:t>
      </w:r>
    </w:p>
  </w:comment>
  <w:comment w:id="40" w:author="Daniel" w:date="2015-11-11T19:53:00Z" w:initials="D">
    <w:p w14:paraId="06EDB702" w14:textId="6D944EFD" w:rsidR="006B34F8" w:rsidRDefault="006B34F8">
      <w:pPr>
        <w:pStyle w:val="CommentText"/>
      </w:pPr>
      <w:r>
        <w:rPr>
          <w:rStyle w:val="CommentReference"/>
        </w:rPr>
        <w:annotationRef/>
      </w:r>
      <w:r>
        <w:t xml:space="preserve">I may have misled you in our phone conversation. I believe that your concept of “business time” is a good one that could be articulated in terms of </w:t>
      </w:r>
      <w:proofErr w:type="spellStart"/>
      <w:r>
        <w:t>mondates</w:t>
      </w:r>
      <w:proofErr w:type="spellEnd"/>
      <w:r>
        <w:t xml:space="preserve"> perhaps, but I think </w:t>
      </w:r>
      <w:proofErr w:type="spellStart"/>
      <w:r>
        <w:t>mondate’s</w:t>
      </w:r>
      <w:proofErr w:type="spellEnd"/>
      <w:r>
        <w:t xml:space="preserve"> concept is really only the “labeling” of a day with the instant in time that a day ends, the magnitude of which is the number of months, not necessarily a whole number, from the instant the year 1999 ended.</w:t>
      </w:r>
    </w:p>
    <w:p w14:paraId="6DA728C5" w14:textId="77777777" w:rsidR="006B34F8" w:rsidRDefault="006B34F8">
      <w:pPr>
        <w:pStyle w:val="CommentText"/>
      </w:pPr>
    </w:p>
    <w:p w14:paraId="40D40288" w14:textId="176503CA" w:rsidR="006B34F8" w:rsidRDefault="006B34F8">
      <w:pPr>
        <w:pStyle w:val="CommentText"/>
      </w:pPr>
      <w:r>
        <w:t>Perhaps must rewrite this paragraph.</w:t>
      </w:r>
    </w:p>
  </w:comment>
  <w:comment w:id="46" w:author="Daniel" w:date="2015-11-11T20:04:00Z" w:initials="D">
    <w:p w14:paraId="1147B4A9" w14:textId="6A96F8BB" w:rsidR="006B34F8" w:rsidRDefault="006B34F8">
      <w:pPr>
        <w:pStyle w:val="CommentText"/>
      </w:pPr>
      <w:ins w:id="50" w:author="Daniel" w:date="2015-11-11T20:04:00Z">
        <w:r>
          <w:rPr>
            <w:rStyle w:val="CommentReference"/>
          </w:rPr>
          <w:annotationRef/>
        </w:r>
      </w:ins>
      <w:r>
        <w:t>Should I draw a picture?</w:t>
      </w:r>
    </w:p>
  </w:comment>
  <w:comment w:id="54" w:author="michael flumian" w:date="2015-11-11T16:16:00Z" w:initials="mf">
    <w:p w14:paraId="1BE0312E" w14:textId="02CB7FF1" w:rsidR="006B34F8" w:rsidRDefault="006B34F8">
      <w:pPr>
        <w:pStyle w:val="CommentText"/>
      </w:pPr>
      <w:r>
        <w:rPr>
          <w:rStyle w:val="CommentReference"/>
        </w:rPr>
        <w:annotationRef/>
      </w:r>
      <w:r>
        <w:rPr>
          <w:noProof/>
        </w:rPr>
        <w:t>This is an example of a buiness use case?</w:t>
      </w:r>
    </w:p>
  </w:comment>
  <w:comment w:id="55" w:author="Daniel" w:date="2015-11-11T22:53:00Z" w:initials="D">
    <w:p w14:paraId="7AFBFABA" w14:textId="0FC9CB2A" w:rsidR="006B34F8" w:rsidRDefault="006B34F8">
      <w:pPr>
        <w:pStyle w:val="CommentText"/>
      </w:pPr>
      <w:r>
        <w:rPr>
          <w:rStyle w:val="CommentReference"/>
        </w:rPr>
        <w:annotationRef/>
      </w:r>
      <w:proofErr w:type="spellStart"/>
      <w:proofErr w:type="gramStart"/>
      <w:r>
        <w:t>mondate</w:t>
      </w:r>
      <w:proofErr w:type="spellEnd"/>
      <w:proofErr w:type="gramEnd"/>
      <w:r>
        <w:t xml:space="preserve"> is useful in non-business situations too</w:t>
      </w:r>
    </w:p>
  </w:comment>
  <w:comment w:id="79" w:author="michael flumian" w:date="2015-11-11T16:19:00Z" w:initials="mf">
    <w:p w14:paraId="0A093131" w14:textId="77777777" w:rsidR="006B34F8" w:rsidRDefault="006B34F8">
      <w:pPr>
        <w:pStyle w:val="CommentText"/>
        <w:rPr>
          <w:noProof/>
        </w:rPr>
      </w:pPr>
      <w:r>
        <w:rPr>
          <w:rStyle w:val="CommentReference"/>
        </w:rPr>
        <w:annotationRef/>
      </w:r>
      <w:r>
        <w:rPr>
          <w:noProof/>
        </w:rPr>
        <w:t>How can one invoice affect two years?</w:t>
      </w:r>
    </w:p>
    <w:p w14:paraId="6841BDD7" w14:textId="142FD4F3" w:rsidR="006B34F8" w:rsidRDefault="006B34F8">
      <w:pPr>
        <w:pStyle w:val="CommentText"/>
      </w:pPr>
      <w:r>
        <w:rPr>
          <w:noProof/>
        </w:rPr>
        <w:t>To be a year end situtaion shouldn't the example be a Dec 20 invoice?</w:t>
      </w:r>
    </w:p>
  </w:comment>
  <w:comment w:id="87" w:author="michael flumian" w:date="2015-11-11T16:37:00Z" w:initials="mf">
    <w:p w14:paraId="390EAB0B" w14:textId="7266A81D" w:rsidR="006B34F8" w:rsidRDefault="006B34F8">
      <w:pPr>
        <w:pStyle w:val="CommentText"/>
      </w:pPr>
      <w:r>
        <w:rPr>
          <w:rStyle w:val="CommentReference"/>
        </w:rPr>
        <w:annotationRef/>
      </w:r>
      <w:r>
        <w:rPr>
          <w:noProof/>
        </w:rPr>
        <w:t xml:space="preserve">Are these calendar or business dates?  I'm guessing business because a claim could be reported after the close of the calendar quarter but apply to the business quarter. </w:t>
      </w:r>
    </w:p>
  </w:comment>
  <w:comment w:id="88" w:author="michael flumian" w:date="2015-11-11T23:06:00Z" w:initials="mf">
    <w:p w14:paraId="14E7E475" w14:textId="1F342869" w:rsidR="006B34F8" w:rsidRDefault="006B34F8">
      <w:pPr>
        <w:pStyle w:val="CommentText"/>
        <w:rPr>
          <w:noProof/>
        </w:rPr>
      </w:pPr>
      <w:r>
        <w:rPr>
          <w:rStyle w:val="CommentReference"/>
        </w:rPr>
        <w:annotationRef/>
      </w:r>
      <w:r>
        <w:rPr>
          <w:noProof/>
        </w:rPr>
        <w:t>I didn't know that computers could embellish?</w:t>
      </w:r>
    </w:p>
    <w:p w14:paraId="578F97FA" w14:textId="7BE7A72D" w:rsidR="006B34F8" w:rsidRDefault="006B34F8">
      <w:pPr>
        <w:pStyle w:val="CommentText"/>
        <w:rPr>
          <w:noProof/>
        </w:rPr>
      </w:pPr>
    </w:p>
  </w:comment>
  <w:comment w:id="89" w:author="Daniel" w:date="2015-11-11T23:07:00Z" w:initials="D">
    <w:p w14:paraId="0FD8055E" w14:textId="15FCD28C" w:rsidR="006B34F8" w:rsidRDefault="006B34F8" w:rsidP="006B34F8">
      <w:pPr>
        <w:pStyle w:val="CommentText"/>
        <w:rPr>
          <w:noProof/>
        </w:rPr>
      </w:pPr>
      <w:r>
        <w:rPr>
          <w:rStyle w:val="CommentReference"/>
        </w:rPr>
        <w:annotationRef/>
      </w:r>
      <w:r>
        <w:rPr>
          <w:noProof/>
        </w:rPr>
        <w:t>Yup.</w:t>
      </w:r>
    </w:p>
    <w:p w14:paraId="01055D31" w14:textId="6D52A124" w:rsidR="006B34F8" w:rsidRDefault="006B34F8" w:rsidP="006B34F8">
      <w:pPr>
        <w:pStyle w:val="CommentText"/>
      </w:pPr>
      <w:r>
        <w:rPr>
          <w:noProof/>
        </w:rPr>
        <w:t>One of the beauties of R is its ability to “name” things.</w:t>
      </w:r>
    </w:p>
  </w:comment>
  <w:comment w:id="90" w:author="michael flumian" w:date="2015-11-11T16:40:00Z" w:initials="mf">
    <w:p w14:paraId="6B8FB1D0" w14:textId="02A5789E" w:rsidR="006B34F8" w:rsidRDefault="006B34F8">
      <w:pPr>
        <w:pStyle w:val="CommentText"/>
      </w:pPr>
      <w:r>
        <w:rPr>
          <w:rStyle w:val="CommentReference"/>
        </w:rPr>
        <w:annotationRef/>
      </w:r>
      <w:r>
        <w:rPr>
          <w:noProof/>
        </w:rPr>
        <w:t>Do we need to make the business v calendar distinction here?</w:t>
      </w:r>
    </w:p>
  </w:comment>
  <w:comment w:id="91" w:author="Daniel" w:date="2015-11-11T23:08:00Z" w:initials="D">
    <w:p w14:paraId="1F261110" w14:textId="6FEA8650" w:rsidR="006B34F8" w:rsidRDefault="006B34F8">
      <w:pPr>
        <w:pStyle w:val="CommentText"/>
      </w:pPr>
      <w:r>
        <w:rPr>
          <w:rStyle w:val="CommentReference"/>
        </w:rPr>
        <w:annotationRef/>
      </w:r>
      <w:r>
        <w:t>Trying to stay away from that.</w:t>
      </w:r>
    </w:p>
  </w:comment>
  <w:comment w:id="93" w:author="michael flumian" w:date="2015-11-11T16:42:00Z" w:initials="mf">
    <w:p w14:paraId="3351FE88" w14:textId="23B87610" w:rsidR="006B34F8" w:rsidRDefault="006B34F8">
      <w:pPr>
        <w:pStyle w:val="CommentText"/>
      </w:pPr>
      <w:r>
        <w:rPr>
          <w:rStyle w:val="CommentReference"/>
        </w:rPr>
        <w:annotationRef/>
      </w:r>
      <w:r>
        <w:rPr>
          <w:noProof/>
        </w:rPr>
        <w:t>So how do I know if my case applies?  Should there be a reference here so the reader can figure it out?</w:t>
      </w:r>
    </w:p>
  </w:comment>
  <w:comment w:id="94" w:author="michael flumian" w:date="2015-11-11T16:54:00Z" w:initials="mf">
    <w:p w14:paraId="4844C44B" w14:textId="6933455F" w:rsidR="006B34F8" w:rsidRDefault="006B34F8">
      <w:pPr>
        <w:pStyle w:val="CommentText"/>
      </w:pPr>
      <w:r>
        <w:rPr>
          <w:rStyle w:val="CommentReference"/>
        </w:rPr>
        <w:annotationRef/>
      </w:r>
      <w:r>
        <w:rPr>
          <w:noProof/>
        </w:rPr>
        <w:t>Is this note explaining the "almost always" be cause it only goes back to 1999?</w:t>
      </w:r>
    </w:p>
  </w:comment>
  <w:comment w:id="100" w:author="michael flumian" w:date="2015-11-11T16:45:00Z" w:initials="mf">
    <w:p w14:paraId="3AAD6597" w14:textId="291F37E9" w:rsidR="006B34F8" w:rsidRDefault="006B34F8">
      <w:pPr>
        <w:pStyle w:val="CommentText"/>
      </w:pPr>
      <w:r>
        <w:rPr>
          <w:rStyle w:val="CommentReference"/>
        </w:rPr>
        <w:annotationRef/>
      </w:r>
      <w:r>
        <w:rPr>
          <w:noProof/>
        </w:rPr>
        <w:t>Wow this is subtle.  I had to read it a few times to get it.  Not sure a picture would help here, but maybe.</w:t>
      </w:r>
    </w:p>
  </w:comment>
  <w:comment w:id="128" w:author="michael flumian" w:date="2015-11-11T16:58:00Z" w:initials="mf">
    <w:p w14:paraId="636C4E3D" w14:textId="4D026395" w:rsidR="006B34F8" w:rsidRDefault="006B34F8">
      <w:pPr>
        <w:pStyle w:val="CommentText"/>
      </w:pPr>
      <w:r>
        <w:rPr>
          <w:rStyle w:val="CommentReference"/>
        </w:rPr>
        <w:annotationRef/>
      </w:r>
      <w:r>
        <w:rPr>
          <w:noProof/>
        </w:rPr>
        <w:t>which format?</w:t>
      </w:r>
    </w:p>
  </w:comment>
  <w:comment w:id="149" w:author="michael flumian" w:date="2015-11-11T17:08:00Z" w:initials="mf">
    <w:p w14:paraId="615B35AF" w14:textId="03276713" w:rsidR="006B34F8" w:rsidRDefault="006B34F8">
      <w:pPr>
        <w:pStyle w:val="CommentText"/>
      </w:pPr>
      <w:r>
        <w:rPr>
          <w:rStyle w:val="CommentReference"/>
        </w:rPr>
        <w:annotationRef/>
      </w:r>
      <w:r>
        <w:rPr>
          <w:noProof/>
        </w:rPr>
        <w:t>NOt sure aht this means.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728E6" w15:done="0"/>
  <w15:commentEx w15:paraId="08284E9D" w15:done="0"/>
  <w15:commentEx w15:paraId="1BE0312E" w15:done="0"/>
  <w15:commentEx w15:paraId="6841BDD7" w15:done="0"/>
  <w15:commentEx w15:paraId="390EAB0B" w15:done="0"/>
  <w15:commentEx w15:paraId="14E7E475" w15:done="0"/>
  <w15:commentEx w15:paraId="6B8FB1D0" w15:done="0"/>
  <w15:commentEx w15:paraId="3351FE88" w15:done="0"/>
  <w15:commentEx w15:paraId="4844C44B" w15:done="0"/>
  <w15:commentEx w15:paraId="3AAD6597" w15:done="0"/>
  <w15:commentEx w15:paraId="636C4E3D" w15:done="0"/>
  <w15:commentEx w15:paraId="615B35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147F1" w14:textId="77777777" w:rsidR="006B34F8" w:rsidRDefault="006B34F8">
      <w:pPr>
        <w:spacing w:after="0"/>
      </w:pPr>
      <w:r>
        <w:separator/>
      </w:r>
    </w:p>
  </w:endnote>
  <w:endnote w:type="continuationSeparator" w:id="0">
    <w:p w14:paraId="109F1014" w14:textId="77777777" w:rsidR="006B34F8" w:rsidRDefault="006B34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3C79B" w14:textId="77777777" w:rsidR="006B34F8" w:rsidRDefault="006B34F8">
      <w:r>
        <w:separator/>
      </w:r>
    </w:p>
  </w:footnote>
  <w:footnote w:type="continuationSeparator" w:id="0">
    <w:p w14:paraId="3419F811" w14:textId="77777777" w:rsidR="006B34F8" w:rsidRDefault="006B34F8">
      <w:r>
        <w:continuationSeparator/>
      </w:r>
    </w:p>
  </w:footnote>
  <w:footnote w:id="1">
    <w:p w14:paraId="00465B85" w14:textId="77777777" w:rsidR="006B34F8" w:rsidRDefault="006B34F8">
      <w:pPr>
        <w:pStyle w:val="FootnoteText"/>
      </w:pPr>
      <w:r>
        <w:rPr>
          <w:rStyle w:val="FootnoteReference"/>
        </w:rPr>
        <w:footnoteRef/>
      </w:r>
      <w:r>
        <w:t xml:space="preserve">Refer to </w:t>
      </w:r>
      <w:hyperlink r:id="rId1">
        <w:r>
          <w:rPr>
            <w:rStyle w:val="Hyperlink"/>
          </w:rPr>
          <w:t>http://www.iso.org/iso/home/standards/iso8601.htm</w:t>
        </w:r>
      </w:hyperlink>
    </w:p>
  </w:footnote>
  <w:footnote w:id="2">
    <w:p w14:paraId="00465B86" w14:textId="2248AF66" w:rsidR="006B34F8" w:rsidRDefault="006B34F8">
      <w:pPr>
        <w:pStyle w:val="FootnoteText"/>
      </w:pPr>
      <w:r>
        <w:rPr>
          <w:rStyle w:val="FootnoteReference"/>
        </w:rPr>
        <w:footnoteRef/>
      </w:r>
      <w:r>
        <w:t xml:space="preserve">The underlying </w:t>
      </w:r>
      <w:r>
        <w:rPr>
          <w:rStyle w:val="VerbatimChar"/>
        </w:rPr>
        <w:t>numeric</w:t>
      </w:r>
      <w:r>
        <w:t xml:space="preserve"> measures the number of months since the close of business 1999-12-31 ("</w:t>
      </w:r>
      <w:proofErr w:type="gramStart"/>
      <w:r>
        <w:t>.</w:t>
      </w:r>
      <w:proofErr w:type="spellStart"/>
      <w:r>
        <w:t>mondate.origin</w:t>
      </w:r>
      <w:proofErr w:type="spellEnd"/>
      <w:proofErr w:type="gramEnd"/>
      <w:r>
        <w:t>").</w:t>
      </w:r>
      <w:ins w:id="95" w:author="Daniel" w:date="2015-11-11T23:08:00Z">
        <w:r>
          <w:t xml:space="preserve"> The reader is encouraged to experiment with </w:t>
        </w:r>
        <w:proofErr w:type="spellStart"/>
        <w:r>
          <w:t>mondate</w:t>
        </w:r>
        <w:proofErr w:type="spellEnd"/>
        <w:r>
          <w:t xml:space="preserve"> arithmetic</w:t>
        </w:r>
      </w:ins>
      <w:ins w:id="96" w:author="Daniel" w:date="2015-11-11T23:09:00Z">
        <w:r>
          <w:t xml:space="preserve">. Please inform the package maintainer if </w:t>
        </w:r>
      </w:ins>
      <w:ins w:id="97" w:author="Daniel" w:date="2015-11-11T23:08:00Z">
        <w:r>
          <w:t xml:space="preserve">the results are </w:t>
        </w:r>
      </w:ins>
      <w:ins w:id="98" w:author="Daniel" w:date="2015-11-11T23:10:00Z">
        <w:r>
          <w:t xml:space="preserve">not </w:t>
        </w:r>
      </w:ins>
      <w:ins w:id="99" w:author="Daniel" w:date="2015-11-11T23:08:00Z">
        <w:r>
          <w:t xml:space="preserve">intuitive. </w:t>
        </w:r>
      </w:ins>
    </w:p>
  </w:footnote>
  <w:footnote w:id="3">
    <w:p w14:paraId="00465B87" w14:textId="77777777" w:rsidR="006B34F8" w:rsidRDefault="006B34F8">
      <w:pPr>
        <w:pStyle w:val="FootnoteText"/>
      </w:pPr>
      <w:r>
        <w:rPr>
          <w:rStyle w:val="FootnoteReference"/>
        </w:rPr>
        <w:footnoteRef/>
      </w:r>
      <w:r>
        <w:t>ibid.</w:t>
      </w:r>
    </w:p>
  </w:footnote>
  <w:footnote w:id="4">
    <w:p w14:paraId="00465B88" w14:textId="77777777" w:rsidR="006B34F8" w:rsidRDefault="006B34F8">
      <w:pPr>
        <w:pStyle w:val="FootnoteText"/>
      </w:pPr>
      <w:r>
        <w:rPr>
          <w:rStyle w:val="FootnoteReference"/>
        </w:rPr>
        <w:footnoteRef/>
      </w:r>
      <w:r>
        <w:t xml:space="preserve">This function sets the </w:t>
      </w:r>
      <w:r>
        <w:rPr>
          <w:rStyle w:val="VerbatimChar"/>
        </w:rPr>
        <w:t>options</w:t>
      </w:r>
      <w:r>
        <w:t xml:space="preserve"> value of </w:t>
      </w:r>
      <w:proofErr w:type="spellStart"/>
      <w:r>
        <w:rPr>
          <w:rStyle w:val="VerbatimChar"/>
        </w:rPr>
        <w:t>mondate.displayFormats</w:t>
      </w:r>
      <w:proofErr w:type="spellEnd"/>
    </w:p>
  </w:footnote>
  <w:footnote w:id="5">
    <w:p w14:paraId="00465B89" w14:textId="77777777" w:rsidR="006B34F8" w:rsidRDefault="006B34F8">
      <w:pPr>
        <w:pStyle w:val="FootnoteText"/>
      </w:pPr>
      <w:r>
        <w:rPr>
          <w:rStyle w:val="FootnoteReference"/>
        </w:rPr>
        <w:footnoteRef/>
      </w:r>
      <w:r>
        <w:t xml:space="preserve">This example is given </w:t>
      </w:r>
      <w:proofErr w:type="gramStart"/>
      <w:r>
        <w:t>in ?</w:t>
      </w:r>
      <w:proofErr w:type="spellStart"/>
      <w:r>
        <w:t>set.mondate.displayFormats</w:t>
      </w:r>
      <w:proofErr w:type="spellEnd"/>
      <w:proofErr w:type="gramEnd"/>
    </w:p>
  </w:footnote>
  <w:footnote w:id="6">
    <w:p w14:paraId="00465B8A" w14:textId="77777777" w:rsidR="006B34F8" w:rsidRDefault="006B34F8">
      <w:pPr>
        <w:pStyle w:val="FootnoteText"/>
      </w:pPr>
      <w:r>
        <w:rPr>
          <w:rStyle w:val="FootnoteReference"/>
        </w:rPr>
        <w:footnoteRef/>
      </w:r>
      <w:proofErr w:type="spellStart"/>
      <w:proofErr w:type="gramStart"/>
      <w:r>
        <w:t>chiefmurphy</w:t>
      </w:r>
      <w:proofErr w:type="spellEnd"/>
      <w:proofErr w:type="gramEnd"/>
      <w:r>
        <w:t xml:space="preserve"> at </w:t>
      </w:r>
      <w:proofErr w:type="spellStart"/>
      <w:r>
        <w:t>gmail</w:t>
      </w:r>
      <w:proofErr w:type="spellEnd"/>
    </w:p>
  </w:footnote>
  <w:footnote w:id="7">
    <w:p w14:paraId="00465B8B" w14:textId="77777777" w:rsidR="006B34F8" w:rsidRDefault="006B34F8">
      <w:pPr>
        <w:pStyle w:val="FootnoteText"/>
      </w:pPr>
      <w:r>
        <w:rPr>
          <w:rStyle w:val="FootnoteReference"/>
        </w:rPr>
        <w:footnoteRef/>
      </w:r>
      <w:proofErr w:type="gramStart"/>
      <w:r>
        <w:t>see</w:t>
      </w:r>
      <w:proofErr w:type="gramEnd"/>
      <w:r>
        <w:t xml:space="preserve"> </w:t>
      </w:r>
      <w:r>
        <w:rPr>
          <w:rStyle w:val="VerbatimChar"/>
        </w:rPr>
        <w:t>?</w:t>
      </w:r>
      <w:proofErr w:type="spellStart"/>
      <w:r>
        <w:rPr>
          <w:rStyle w:val="VerbatimChar"/>
        </w:rPr>
        <w:t>seq.POSIXt</w:t>
      </w:r>
      <w:proofErr w:type="spellEnd"/>
    </w:p>
  </w:footnote>
  <w:footnote w:id="8">
    <w:p w14:paraId="00465B8C" w14:textId="77777777" w:rsidR="006B34F8" w:rsidRDefault="006B34F8">
      <w:pPr>
        <w:pStyle w:val="FootnoteText"/>
      </w:pPr>
      <w:r>
        <w:rPr>
          <w:rStyle w:val="FootnoteReference"/>
        </w:rPr>
        <w:footnoteRef/>
      </w:r>
      <w:r>
        <w:t xml:space="preserve">"Under the hood" </w:t>
      </w:r>
      <w:proofErr w:type="spellStart"/>
      <w:r>
        <w:rPr>
          <w:rStyle w:val="VerbatimChar"/>
        </w:rPr>
        <w:t>mondate</w:t>
      </w:r>
      <w:proofErr w:type="spellEnd"/>
      <w:r>
        <w:t xml:space="preserve"> represent dates relative to the percent of the month that has transpired by the close of business that day. Kudos to Damien Laker! See the "Thank You" section at the end.</w:t>
      </w:r>
    </w:p>
  </w:footnote>
  <w:footnote w:id="9">
    <w:p w14:paraId="00465B8D" w14:textId="77777777" w:rsidR="006B34F8" w:rsidRDefault="006B34F8">
      <w:pPr>
        <w:pStyle w:val="FootnoteText"/>
      </w:pPr>
      <w:r>
        <w:rPr>
          <w:rStyle w:val="FootnoteReference"/>
        </w:rPr>
        <w:footnoteRef/>
      </w:r>
      <w:proofErr w:type="gramStart"/>
      <w:r>
        <w:t>thus</w:t>
      </w:r>
      <w:proofErr w:type="gramEnd"/>
      <w:r>
        <w:t>, not an "open cover" in the topological sense</w:t>
      </w:r>
    </w:p>
  </w:footnote>
  <w:footnote w:id="10">
    <w:p w14:paraId="00465B8E" w14:textId="77777777" w:rsidR="006B34F8" w:rsidRDefault="006B34F8">
      <w:pPr>
        <w:pStyle w:val="FootnoteText"/>
      </w:pPr>
      <w:r>
        <w:rPr>
          <w:rStyle w:val="FootnoteReference"/>
        </w:rPr>
        <w:footnoteRef/>
      </w:r>
      <w:proofErr w:type="gramStart"/>
      <w:r>
        <w:t>unless</w:t>
      </w:r>
      <w:proofErr w:type="gramEnd"/>
      <w:r>
        <w:t xml:space="preserve"> you set </w:t>
      </w:r>
      <w:proofErr w:type="spellStart"/>
      <w:r>
        <w:rPr>
          <w:rStyle w:val="VerbatimChar"/>
        </w:rPr>
        <w:t>include.lowest</w:t>
      </w:r>
      <w:proofErr w:type="spellEnd"/>
      <w:r>
        <w:rPr>
          <w:rStyle w:val="VerbatimChar"/>
        </w:rPr>
        <w:t xml:space="preserve"> = TRUE</w:t>
      </w:r>
    </w:p>
  </w:footnote>
  <w:footnote w:id="11">
    <w:p w14:paraId="00465B8F" w14:textId="77777777" w:rsidR="006B34F8" w:rsidRDefault="006B34F8">
      <w:pPr>
        <w:pStyle w:val="FootnoteText"/>
      </w:pPr>
      <w:r>
        <w:rPr>
          <w:rStyle w:val="FootnoteReference"/>
        </w:rPr>
        <w:footnoteRef/>
      </w:r>
      <w:proofErr w:type="gramStart"/>
      <w:r>
        <w:t>change</w:t>
      </w:r>
      <w:proofErr w:type="gramEnd"/>
      <w:r>
        <w:t xml:space="preserve"> the interval to left-closed by setting </w:t>
      </w:r>
      <w:r>
        <w:rPr>
          <w:rStyle w:val="VerbatimChar"/>
        </w:rPr>
        <w:t>right = FALSE</w:t>
      </w:r>
    </w:p>
  </w:footnote>
  <w:footnote w:id="12">
    <w:p w14:paraId="00465B90" w14:textId="77777777" w:rsidR="006B34F8" w:rsidRDefault="006B34F8">
      <w:pPr>
        <w:pStyle w:val="FootnoteText"/>
      </w:pPr>
      <w:r>
        <w:rPr>
          <w:rStyle w:val="FootnoteReference"/>
        </w:rPr>
        <w:footnoteRef/>
      </w:r>
      <w:proofErr w:type="gramStart"/>
      <w:r>
        <w:t>the</w:t>
      </w:r>
      <w:proofErr w:type="gramEnd"/>
      <w:r>
        <w:t xml:space="preserve"> "</w:t>
      </w:r>
      <w:proofErr w:type="spellStart"/>
      <w:r>
        <w:t>mondate</w:t>
      </w:r>
      <w:proofErr w:type="spellEnd"/>
      <w:r>
        <w:t xml:space="preserve"> class" is defined via </w:t>
      </w:r>
      <w:proofErr w:type="spellStart"/>
      <w:r>
        <w:rPr>
          <w:rStyle w:val="VerbatimChar"/>
        </w:rPr>
        <w:t>setClass</w:t>
      </w:r>
      <w:proofErr w:type="spellEnd"/>
      <w:r>
        <w:rPr>
          <w:rStyle w:val="VerbatimChar"/>
        </w:rPr>
        <w:t>("</w:t>
      </w:r>
      <w:proofErr w:type="spellStart"/>
      <w:r>
        <w:rPr>
          <w:rStyle w:val="VerbatimChar"/>
        </w:rPr>
        <w:t>mondate</w:t>
      </w:r>
      <w:proofErr w:type="spellEnd"/>
      <w:r>
        <w:rPr>
          <w:rStyle w:val="VerbatimChar"/>
        </w:rPr>
        <w:t>", contains = "numeric"</w:t>
      </w:r>
      <w:r>
        <w:t>, etc.</w:t>
      </w:r>
    </w:p>
  </w:footnote>
  <w:footnote w:id="13">
    <w:p w14:paraId="00465B91" w14:textId="77777777" w:rsidR="006B34F8" w:rsidRDefault="006B34F8">
      <w:pPr>
        <w:pStyle w:val="FootnoteText"/>
      </w:pPr>
      <w:r>
        <w:rPr>
          <w:rStyle w:val="FootnoteReference"/>
        </w:rPr>
        <w:footnoteRef/>
      </w:r>
      <w:r>
        <w:t xml:space="preserve">Excluding the minimum value of 'x' would be somewhat </w:t>
      </w:r>
      <w:r>
        <w:rPr>
          <w:i/>
        </w:rPr>
        <w:t>random</w:t>
      </w:r>
      <w:r>
        <w:t xml:space="preserve"> -- forgive the colloquialism -- given that other values of 'x' are likely to in the same time interval. In the case of </w:t>
      </w:r>
      <w:r>
        <w:rPr>
          <w:rStyle w:val="VerbatimChar"/>
        </w:rPr>
        <w:t>character</w:t>
      </w:r>
      <w:r>
        <w:t xml:space="preserve"> breaks, </w:t>
      </w:r>
      <w:proofErr w:type="spellStart"/>
      <w:r>
        <w:rPr>
          <w:rStyle w:val="VerbatimChar"/>
        </w:rPr>
        <w:t>include.lowest</w:t>
      </w:r>
      <w:proofErr w:type="spellEnd"/>
      <w:r>
        <w:rPr>
          <w:rStyle w:val="VerbatimChar"/>
        </w:rPr>
        <w:t>=FALSE</w:t>
      </w:r>
      <w:r>
        <w:t xml:space="preserve"> throws an error.</w:t>
      </w:r>
    </w:p>
  </w:footnote>
  <w:footnote w:id="14">
    <w:p w14:paraId="00465B92" w14:textId="77777777" w:rsidR="006B34F8" w:rsidRDefault="006B34F8">
      <w:pPr>
        <w:pStyle w:val="FootnoteText"/>
      </w:pPr>
      <w:r>
        <w:rPr>
          <w:rStyle w:val="FootnoteReference"/>
        </w:rPr>
        <w:footnoteRef/>
      </w:r>
      <w:proofErr w:type="gramStart"/>
      <w:r>
        <w:t>Invertible in the sense that retracing a monthly sequence from the end should produce the same sequence but in reverse order.</w:t>
      </w:r>
      <w:proofErr w:type="gramEnd"/>
      <w:r>
        <w:t xml:space="preserve"> That is not always possible with </w:t>
      </w:r>
      <w:r>
        <w:rPr>
          <w:rStyle w:val="VerbatimChar"/>
        </w:rPr>
        <w:t>Date</w:t>
      </w:r>
      <w:r>
        <w:t xml:space="preserve"> sequences by "month". Consider that</w:t>
      </w:r>
      <w:r>
        <w:br/>
      </w:r>
      <w:proofErr w:type="spellStart"/>
      <w:proofErr w:type="gramStart"/>
      <w:r>
        <w:t>seq</w:t>
      </w:r>
      <w:proofErr w:type="spellEnd"/>
      <w:r>
        <w:t>(</w:t>
      </w:r>
      <w:proofErr w:type="spellStart"/>
      <w:proofErr w:type="gramEnd"/>
      <w:r>
        <w:t>as.Date</w:t>
      </w:r>
      <w:proofErr w:type="spellEnd"/>
      <w:r>
        <w:t xml:space="preserve">("2015-01-31"), by = "month", </w:t>
      </w:r>
      <w:proofErr w:type="spellStart"/>
      <w:r>
        <w:t>length.out</w:t>
      </w:r>
      <w:proofErr w:type="spellEnd"/>
      <w:r>
        <w:t xml:space="preserve"> = 2)</w:t>
      </w:r>
      <w:r>
        <w:br/>
        <w:t>yields</w:t>
      </w:r>
      <w:r>
        <w:br/>
        <w:t>"2015-01-31" "2015-03-03"</w:t>
      </w:r>
      <w:r>
        <w:br/>
        <w:t>whereas</w:t>
      </w:r>
      <w:r>
        <w:br/>
      </w:r>
      <w:proofErr w:type="spellStart"/>
      <w:r>
        <w:t>seq</w:t>
      </w:r>
      <w:proofErr w:type="spellEnd"/>
      <w:r>
        <w:t>(</w:t>
      </w:r>
      <w:proofErr w:type="spellStart"/>
      <w:r>
        <w:t>as.Date</w:t>
      </w:r>
      <w:proofErr w:type="spellEnd"/>
      <w:r>
        <w:t xml:space="preserve">("2015-03-03"), by = "-1 month", </w:t>
      </w:r>
      <w:proofErr w:type="spellStart"/>
      <w:r>
        <w:t>length.out</w:t>
      </w:r>
      <w:proofErr w:type="spellEnd"/>
      <w:r>
        <w:t xml:space="preserve"> = 2)</w:t>
      </w:r>
      <w:r>
        <w:br/>
        <w:t>yields</w:t>
      </w:r>
      <w:r>
        <w:br/>
        <w:t>"2015-03-03" "2015-02-03"</w:t>
      </w:r>
    </w:p>
  </w:footnote>
  <w:footnote w:id="15">
    <w:p w14:paraId="00465B93" w14:textId="77777777" w:rsidR="006B34F8" w:rsidRDefault="006B34F8">
      <w:pPr>
        <w:pStyle w:val="FootnoteText"/>
      </w:pPr>
      <w:r>
        <w:rPr>
          <w:rStyle w:val="FootnoteReference"/>
        </w:rPr>
        <w:footnoteRef/>
      </w:r>
      <w:r>
        <w:t>The Journal of Performance Measurement, Summer 2008</w:t>
      </w:r>
    </w:p>
  </w:footnote>
  <w:footnote w:id="16">
    <w:p w14:paraId="00465B94" w14:textId="77777777" w:rsidR="006B34F8" w:rsidRDefault="006B34F8">
      <w:pPr>
        <w:pStyle w:val="FootnoteText"/>
      </w:pPr>
      <w:r>
        <w:rPr>
          <w:rStyle w:val="FootnoteReference"/>
        </w:rPr>
        <w:footnoteRef/>
      </w:r>
      <w:r>
        <w:t>Ibid. Although the terms "start on" and "finishes on" are not specifically defined in Mr. Laker's paper, the spirit is intuitively understood and reflected in the package.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99DF4"/>
    <w:multiLevelType w:val="multilevel"/>
    <w:tmpl w:val="0AA0D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8EE7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064231"/>
    <w:multiLevelType w:val="multilevel"/>
    <w:tmpl w:val="59E89D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F5F5CF3"/>
    <w:multiLevelType w:val="multilevel"/>
    <w:tmpl w:val="977630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flumian">
    <w15:presenceInfo w15:providerId="Windows Live" w15:userId="f74b3d2e5a8e2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4D16"/>
    <w:rsid w:val="00070A64"/>
    <w:rsid w:val="00101F53"/>
    <w:rsid w:val="00141AB4"/>
    <w:rsid w:val="0019649B"/>
    <w:rsid w:val="00222C21"/>
    <w:rsid w:val="002D6839"/>
    <w:rsid w:val="00395A01"/>
    <w:rsid w:val="004E29B3"/>
    <w:rsid w:val="004E594A"/>
    <w:rsid w:val="0050309B"/>
    <w:rsid w:val="00572C19"/>
    <w:rsid w:val="00590D07"/>
    <w:rsid w:val="005B4D99"/>
    <w:rsid w:val="006B34F8"/>
    <w:rsid w:val="00784D58"/>
    <w:rsid w:val="00821A7A"/>
    <w:rsid w:val="008A63C0"/>
    <w:rsid w:val="008D5647"/>
    <w:rsid w:val="008D6863"/>
    <w:rsid w:val="0093544F"/>
    <w:rsid w:val="009864B2"/>
    <w:rsid w:val="00AA7639"/>
    <w:rsid w:val="00B86B75"/>
    <w:rsid w:val="00B93BB6"/>
    <w:rsid w:val="00BC48D5"/>
    <w:rsid w:val="00C135C8"/>
    <w:rsid w:val="00C36279"/>
    <w:rsid w:val="00C44BDB"/>
    <w:rsid w:val="00C67161"/>
    <w:rsid w:val="00C7186B"/>
    <w:rsid w:val="00CB1A40"/>
    <w:rsid w:val="00CB6F40"/>
    <w:rsid w:val="00D03DC2"/>
    <w:rsid w:val="00D45343"/>
    <w:rsid w:val="00D96D82"/>
    <w:rsid w:val="00E315A3"/>
    <w:rsid w:val="00EF3104"/>
    <w:rsid w:val="00F4320B"/>
    <w:rsid w:val="00FB34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46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0309B"/>
    <w:rPr>
      <w:sz w:val="16"/>
      <w:szCs w:val="16"/>
    </w:rPr>
  </w:style>
  <w:style w:type="paragraph" w:styleId="CommentText">
    <w:name w:val="annotation text"/>
    <w:basedOn w:val="Normal"/>
    <w:link w:val="CommentTextChar"/>
    <w:semiHidden/>
    <w:unhideWhenUsed/>
    <w:rsid w:val="0050309B"/>
    <w:rPr>
      <w:sz w:val="20"/>
      <w:szCs w:val="20"/>
    </w:rPr>
  </w:style>
  <w:style w:type="character" w:customStyle="1" w:styleId="CommentTextChar">
    <w:name w:val="Comment Text Char"/>
    <w:basedOn w:val="DefaultParagraphFont"/>
    <w:link w:val="CommentText"/>
    <w:semiHidden/>
    <w:rsid w:val="0050309B"/>
    <w:rPr>
      <w:sz w:val="20"/>
      <w:szCs w:val="20"/>
    </w:rPr>
  </w:style>
  <w:style w:type="paragraph" w:styleId="CommentSubject">
    <w:name w:val="annotation subject"/>
    <w:basedOn w:val="CommentText"/>
    <w:next w:val="CommentText"/>
    <w:link w:val="CommentSubjectChar"/>
    <w:semiHidden/>
    <w:unhideWhenUsed/>
    <w:rsid w:val="0050309B"/>
    <w:rPr>
      <w:b/>
      <w:bCs/>
    </w:rPr>
  </w:style>
  <w:style w:type="character" w:customStyle="1" w:styleId="CommentSubjectChar">
    <w:name w:val="Comment Subject Char"/>
    <w:basedOn w:val="CommentTextChar"/>
    <w:link w:val="CommentSubject"/>
    <w:semiHidden/>
    <w:rsid w:val="0050309B"/>
    <w:rPr>
      <w:b/>
      <w:bCs/>
      <w:sz w:val="20"/>
      <w:szCs w:val="20"/>
    </w:rPr>
  </w:style>
  <w:style w:type="paragraph" w:styleId="Revision">
    <w:name w:val="Revision"/>
    <w:hidden/>
    <w:semiHidden/>
    <w:rsid w:val="0050309B"/>
    <w:pPr>
      <w:spacing w:after="0"/>
    </w:pPr>
  </w:style>
  <w:style w:type="paragraph" w:styleId="BalloonText">
    <w:name w:val="Balloon Text"/>
    <w:basedOn w:val="Normal"/>
    <w:link w:val="BalloonTextChar"/>
    <w:semiHidden/>
    <w:unhideWhenUsed/>
    <w:rsid w:val="0050309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0309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0309B"/>
    <w:rPr>
      <w:sz w:val="16"/>
      <w:szCs w:val="16"/>
    </w:rPr>
  </w:style>
  <w:style w:type="paragraph" w:styleId="CommentText">
    <w:name w:val="annotation text"/>
    <w:basedOn w:val="Normal"/>
    <w:link w:val="CommentTextChar"/>
    <w:semiHidden/>
    <w:unhideWhenUsed/>
    <w:rsid w:val="0050309B"/>
    <w:rPr>
      <w:sz w:val="20"/>
      <w:szCs w:val="20"/>
    </w:rPr>
  </w:style>
  <w:style w:type="character" w:customStyle="1" w:styleId="CommentTextChar">
    <w:name w:val="Comment Text Char"/>
    <w:basedOn w:val="DefaultParagraphFont"/>
    <w:link w:val="CommentText"/>
    <w:semiHidden/>
    <w:rsid w:val="0050309B"/>
    <w:rPr>
      <w:sz w:val="20"/>
      <w:szCs w:val="20"/>
    </w:rPr>
  </w:style>
  <w:style w:type="paragraph" w:styleId="CommentSubject">
    <w:name w:val="annotation subject"/>
    <w:basedOn w:val="CommentText"/>
    <w:next w:val="CommentText"/>
    <w:link w:val="CommentSubjectChar"/>
    <w:semiHidden/>
    <w:unhideWhenUsed/>
    <w:rsid w:val="0050309B"/>
    <w:rPr>
      <w:b/>
      <w:bCs/>
    </w:rPr>
  </w:style>
  <w:style w:type="character" w:customStyle="1" w:styleId="CommentSubjectChar">
    <w:name w:val="Comment Subject Char"/>
    <w:basedOn w:val="CommentTextChar"/>
    <w:link w:val="CommentSubject"/>
    <w:semiHidden/>
    <w:rsid w:val="0050309B"/>
    <w:rPr>
      <w:b/>
      <w:bCs/>
      <w:sz w:val="20"/>
      <w:szCs w:val="20"/>
    </w:rPr>
  </w:style>
  <w:style w:type="paragraph" w:styleId="Revision">
    <w:name w:val="Revision"/>
    <w:hidden/>
    <w:semiHidden/>
    <w:rsid w:val="0050309B"/>
    <w:pPr>
      <w:spacing w:after="0"/>
    </w:pPr>
  </w:style>
  <w:style w:type="paragraph" w:styleId="BalloonText">
    <w:name w:val="Balloon Text"/>
    <w:basedOn w:val="Normal"/>
    <w:link w:val="BalloonTextChar"/>
    <w:semiHidden/>
    <w:unhideWhenUsed/>
    <w:rsid w:val="0050309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030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yperlink" Target="https://github.com/chiefmurph/mondat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so.org/iso/home/standards/iso86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3802</Words>
  <Characters>21674</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Introduction to the mondate Package</vt:lpstr>
    </vt:vector>
  </TitlesOfParts>
  <Company/>
  <LinksUpToDate>false</LinksUpToDate>
  <CharactersWithSpaces>25426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mondate Package</dc:title>
  <dc:creator>Dan Murphy</dc:creator>
  <cp:lastModifiedBy>Daniel</cp:lastModifiedBy>
  <cp:revision>23</cp:revision>
  <dcterms:created xsi:type="dcterms:W3CDTF">2015-11-12T01:56:00Z</dcterms:created>
  <dcterms:modified xsi:type="dcterms:W3CDTF">2015-11-12T07:26:00Z</dcterms:modified>
</cp:coreProperties>
</file>